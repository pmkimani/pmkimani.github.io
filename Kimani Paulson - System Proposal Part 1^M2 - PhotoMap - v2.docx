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34F8E" w14:textId="0C0AE918" w:rsidR="00F85E5E" w:rsidRDefault="004911FB" w:rsidP="00F85E5E">
      <w:pPr>
        <w:jc w:val="center"/>
      </w:pPr>
      <w:r>
        <w:rPr>
          <w:noProof/>
        </w:rPr>
        <w:drawing>
          <wp:inline distT="0" distB="0" distL="0" distR="0" wp14:anchorId="199D0102" wp14:editId="7804E19E">
            <wp:extent cx="5705720" cy="4229100"/>
            <wp:effectExtent l="0" t="0" r="9525" b="0"/>
            <wp:docPr id="1846418135" name="Picture 6" descr="A camera and map with a p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18135" name="Picture 6" descr="A camera and map with a pi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0526" cy="4240074"/>
                    </a:xfrm>
                    <a:prstGeom prst="rect">
                      <a:avLst/>
                    </a:prstGeom>
                  </pic:spPr>
                </pic:pic>
              </a:graphicData>
            </a:graphic>
          </wp:inline>
        </w:drawing>
      </w:r>
    </w:p>
    <w:p w14:paraId="17F54839" w14:textId="1063B256" w:rsidR="00F85E5E" w:rsidRPr="00E71F7C" w:rsidRDefault="00C30F89" w:rsidP="00D81FC8">
      <w:pPr>
        <w:spacing w:line="480" w:lineRule="auto"/>
        <w:jc w:val="center"/>
        <w:rPr>
          <w:rFonts w:ascii="Times New Roman" w:hAnsi="Times New Roman" w:cs="Times New Roman"/>
          <w:sz w:val="32"/>
          <w:szCs w:val="32"/>
        </w:rPr>
      </w:pPr>
      <w:r w:rsidRPr="00E71F7C">
        <w:rPr>
          <w:rFonts w:ascii="Times New Roman" w:hAnsi="Times New Roman" w:cs="Times New Roman"/>
          <w:sz w:val="32"/>
          <w:szCs w:val="32"/>
        </w:rPr>
        <w:t>Systems Proposal</w:t>
      </w:r>
      <w:r w:rsidR="00F11194" w:rsidRPr="00E71F7C">
        <w:rPr>
          <w:rFonts w:ascii="Times New Roman" w:hAnsi="Times New Roman" w:cs="Times New Roman"/>
          <w:sz w:val="32"/>
          <w:szCs w:val="32"/>
        </w:rPr>
        <w:t>: Part I -</w:t>
      </w:r>
      <w:r w:rsidRPr="00E71F7C">
        <w:rPr>
          <w:rFonts w:ascii="Times New Roman" w:hAnsi="Times New Roman" w:cs="Times New Roman"/>
          <w:sz w:val="32"/>
          <w:szCs w:val="32"/>
        </w:rPr>
        <w:t xml:space="preserve"> PhotoMap</w:t>
      </w:r>
    </w:p>
    <w:p w14:paraId="182E8D78" w14:textId="77777777" w:rsidR="00F11194" w:rsidRPr="00E71F7C" w:rsidRDefault="00F11194" w:rsidP="00D81FC8">
      <w:pPr>
        <w:spacing w:line="480" w:lineRule="auto"/>
        <w:jc w:val="center"/>
        <w:rPr>
          <w:rFonts w:ascii="Times New Roman" w:hAnsi="Times New Roman" w:cs="Times New Roman"/>
          <w:sz w:val="32"/>
          <w:szCs w:val="32"/>
        </w:rPr>
      </w:pPr>
    </w:p>
    <w:p w14:paraId="7E2D5751" w14:textId="676B4915" w:rsidR="008D3EE2" w:rsidRPr="00E71F7C" w:rsidRDefault="008D3EE2" w:rsidP="00D81FC8">
      <w:pPr>
        <w:spacing w:line="480" w:lineRule="auto"/>
        <w:jc w:val="center"/>
        <w:rPr>
          <w:rFonts w:ascii="Times New Roman" w:hAnsi="Times New Roman" w:cs="Times New Roman"/>
          <w:sz w:val="32"/>
          <w:szCs w:val="32"/>
        </w:rPr>
      </w:pPr>
      <w:r w:rsidRPr="00E71F7C">
        <w:rPr>
          <w:rFonts w:ascii="Times New Roman" w:hAnsi="Times New Roman" w:cs="Times New Roman"/>
          <w:sz w:val="32"/>
          <w:szCs w:val="32"/>
        </w:rPr>
        <w:t>By Paulson Kimani</w:t>
      </w:r>
    </w:p>
    <w:p w14:paraId="38DC324E" w14:textId="485788B0" w:rsidR="00F85E5E" w:rsidRPr="00E71F7C" w:rsidRDefault="00C30F89" w:rsidP="00D81FC8">
      <w:pPr>
        <w:spacing w:line="480" w:lineRule="auto"/>
        <w:jc w:val="center"/>
        <w:rPr>
          <w:rFonts w:ascii="Times New Roman" w:hAnsi="Times New Roman" w:cs="Times New Roman"/>
          <w:sz w:val="32"/>
          <w:szCs w:val="32"/>
        </w:rPr>
      </w:pPr>
      <w:r w:rsidRPr="00E71F7C">
        <w:rPr>
          <w:rFonts w:ascii="Times New Roman" w:hAnsi="Times New Roman" w:cs="Times New Roman"/>
          <w:sz w:val="32"/>
          <w:szCs w:val="32"/>
        </w:rPr>
        <w:t>CSC 3150: Systems Design</w:t>
      </w:r>
    </w:p>
    <w:p w14:paraId="1A044CC2" w14:textId="63A43767" w:rsidR="00C30F89" w:rsidRPr="00E71F7C" w:rsidRDefault="00C30F89" w:rsidP="00D81FC8">
      <w:pPr>
        <w:spacing w:line="480" w:lineRule="auto"/>
        <w:jc w:val="center"/>
        <w:rPr>
          <w:rFonts w:ascii="Times New Roman" w:hAnsi="Times New Roman" w:cs="Times New Roman"/>
          <w:sz w:val="32"/>
          <w:szCs w:val="32"/>
        </w:rPr>
      </w:pPr>
      <w:r w:rsidRPr="00E71F7C">
        <w:rPr>
          <w:rFonts w:ascii="Times New Roman" w:hAnsi="Times New Roman" w:cs="Times New Roman"/>
          <w:sz w:val="32"/>
          <w:szCs w:val="32"/>
        </w:rPr>
        <w:t>Andy Cameron</w:t>
      </w:r>
    </w:p>
    <w:p w14:paraId="2C4F8086" w14:textId="30D33F7D" w:rsidR="00C30F89" w:rsidRPr="00E71F7C" w:rsidRDefault="00C30F89" w:rsidP="00D81FC8">
      <w:pPr>
        <w:spacing w:line="480" w:lineRule="auto"/>
        <w:jc w:val="center"/>
        <w:rPr>
          <w:rFonts w:ascii="Times New Roman" w:hAnsi="Times New Roman" w:cs="Times New Roman"/>
          <w:sz w:val="32"/>
          <w:szCs w:val="32"/>
        </w:rPr>
      </w:pPr>
      <w:r w:rsidRPr="00E71F7C">
        <w:rPr>
          <w:rFonts w:ascii="Times New Roman" w:hAnsi="Times New Roman" w:cs="Times New Roman"/>
          <w:sz w:val="32"/>
          <w:szCs w:val="32"/>
        </w:rPr>
        <w:t>Spring 2024</w:t>
      </w:r>
    </w:p>
    <w:p w14:paraId="70917CC4" w14:textId="77777777" w:rsidR="007B1DD1" w:rsidRDefault="007C1BFF" w:rsidP="00D81FC8">
      <w:pPr>
        <w:spacing w:line="480" w:lineRule="auto"/>
        <w:jc w:val="center"/>
        <w:rPr>
          <w:ins w:id="2" w:author="Paulson Kimani" w:date="2024-06-03T20:11:00Z" w16du:dateUtc="2024-06-04T03:11:00Z"/>
          <w:rFonts w:ascii="Times New Roman" w:hAnsi="Times New Roman" w:cs="Times New Roman"/>
        </w:rPr>
      </w:pPr>
      <w:r w:rsidRPr="00E71F7C">
        <w:rPr>
          <w:rFonts w:ascii="Times New Roman" w:hAnsi="Times New Roman" w:cs="Times New Roman"/>
          <w:sz w:val="32"/>
          <w:szCs w:val="32"/>
        </w:rPr>
        <w:t>May 5, 2024</w:t>
      </w:r>
      <w:r w:rsidR="007A69BE" w:rsidRPr="00BA23EC">
        <w:rPr>
          <w:rFonts w:ascii="Times New Roman" w:hAnsi="Times New Roman" w:cs="Times New Roman"/>
        </w:rPr>
        <w:br w:type="page"/>
      </w:r>
    </w:p>
    <w:customXmlInsRangeStart w:id="3" w:author="Paulson Kimani" w:date="2024-06-03T20:28:00Z"/>
    <w:sdt>
      <w:sdtPr>
        <w:rPr>
          <w:rFonts w:cs="Times New Roman"/>
          <w:sz w:val="24"/>
          <w:szCs w:val="24"/>
          <w:rPrChange w:id="4" w:author="Paulson Kimani" w:date="2024-06-03T20:57:00Z" w16du:dateUtc="2024-06-04T03:57:00Z">
            <w:rPr/>
          </w:rPrChange>
        </w:rPr>
        <w:id w:val="1334724410"/>
        <w:docPartObj>
          <w:docPartGallery w:val="Table of Contents"/>
          <w:docPartUnique/>
        </w:docPartObj>
      </w:sdtPr>
      <w:sdtEndPr>
        <w:rPr>
          <w:rFonts w:asciiTheme="minorHAnsi" w:eastAsiaTheme="minorHAnsi" w:hAnsiTheme="minorHAnsi" w:cstheme="minorBidi"/>
          <w:bCs/>
          <w:noProof/>
          <w:kern w:val="2"/>
          <w14:ligatures w14:val="standardContextual"/>
        </w:rPr>
      </w:sdtEndPr>
      <w:sdtContent>
        <w:customXmlInsRangeEnd w:id="3"/>
        <w:p w14:paraId="505AA775" w14:textId="0471471F" w:rsidR="00AA5E8F" w:rsidRPr="001812B0" w:rsidRDefault="0089259A" w:rsidP="0089259A">
          <w:pPr>
            <w:pStyle w:val="TOCHeading"/>
            <w:jc w:val="center"/>
            <w:rPr>
              <w:ins w:id="5" w:author="Paulson Kimani" w:date="2024-06-03T20:28:00Z" w16du:dateUtc="2024-06-04T03:28:00Z"/>
              <w:rFonts w:cs="Times New Roman"/>
              <w:sz w:val="24"/>
              <w:szCs w:val="24"/>
              <w:rPrChange w:id="6" w:author="Paulson Kimani" w:date="2024-06-03T20:57:00Z" w16du:dateUtc="2024-06-04T03:57:00Z">
                <w:rPr>
                  <w:ins w:id="7" w:author="Paulson Kimani" w:date="2024-06-03T20:28:00Z" w16du:dateUtc="2024-06-04T03:28:00Z"/>
                </w:rPr>
              </w:rPrChange>
            </w:rPr>
            <w:pPrChange w:id="8" w:author="Paulson Kimani" w:date="2024-06-03T20:57:00Z" w16du:dateUtc="2024-06-04T03:57:00Z">
              <w:pPr>
                <w:pStyle w:val="TOCHeading"/>
              </w:pPr>
            </w:pPrChange>
          </w:pPr>
          <w:ins w:id="9" w:author="Paulson Kimani" w:date="2024-06-03T20:57:00Z" w16du:dateUtc="2024-06-04T03:57:00Z">
            <w:r w:rsidRPr="001812B0">
              <w:rPr>
                <w:rFonts w:cs="Times New Roman"/>
                <w:sz w:val="24"/>
                <w:szCs w:val="24"/>
                <w:rPrChange w:id="10" w:author="Paulson Kimani" w:date="2024-06-03T20:57:00Z" w16du:dateUtc="2024-06-04T03:57:00Z">
                  <w:rPr/>
                </w:rPrChange>
              </w:rPr>
              <w:t xml:space="preserve">Table of </w:t>
            </w:r>
          </w:ins>
          <w:ins w:id="11" w:author="Paulson Kimani" w:date="2024-06-03T20:28:00Z" w16du:dateUtc="2024-06-04T03:28:00Z">
            <w:r w:rsidR="00AA5E8F" w:rsidRPr="001812B0">
              <w:rPr>
                <w:rFonts w:cs="Times New Roman"/>
                <w:sz w:val="24"/>
                <w:szCs w:val="24"/>
                <w:rPrChange w:id="12" w:author="Paulson Kimani" w:date="2024-06-03T20:57:00Z" w16du:dateUtc="2024-06-04T03:57:00Z">
                  <w:rPr/>
                </w:rPrChange>
              </w:rPr>
              <w:t>Contents</w:t>
            </w:r>
          </w:ins>
        </w:p>
        <w:p w14:paraId="55324080" w14:textId="0F1EDB17" w:rsidR="0089259A" w:rsidRPr="001812B0" w:rsidRDefault="00AA5E8F">
          <w:pPr>
            <w:pStyle w:val="TOC1"/>
            <w:tabs>
              <w:tab w:val="right" w:leader="dot" w:pos="9350"/>
            </w:tabs>
            <w:rPr>
              <w:ins w:id="13" w:author="Paulson Kimani" w:date="2024-06-03T20:57:00Z" w16du:dateUtc="2024-06-04T03:57:00Z"/>
              <w:rFonts w:ascii="Times New Roman" w:eastAsiaTheme="minorEastAsia" w:hAnsi="Times New Roman" w:cs="Times New Roman"/>
              <w:noProof/>
              <w:rPrChange w:id="14" w:author="Paulson Kimani" w:date="2024-06-03T20:57:00Z" w16du:dateUtc="2024-06-04T03:57:00Z">
                <w:rPr>
                  <w:ins w:id="15" w:author="Paulson Kimani" w:date="2024-06-03T20:57:00Z" w16du:dateUtc="2024-06-04T03:57:00Z"/>
                  <w:rFonts w:eastAsiaTheme="minorEastAsia"/>
                  <w:noProof/>
                </w:rPr>
              </w:rPrChange>
            </w:rPr>
          </w:pPr>
          <w:ins w:id="16" w:author="Paulson Kimani" w:date="2024-06-03T20:28:00Z" w16du:dateUtc="2024-06-04T03:28:00Z">
            <w:r w:rsidRPr="001812B0">
              <w:rPr>
                <w:rFonts w:ascii="Times New Roman" w:hAnsi="Times New Roman" w:cs="Times New Roman"/>
                <w:rPrChange w:id="17" w:author="Paulson Kimani" w:date="2024-06-03T20:57:00Z" w16du:dateUtc="2024-06-04T03:57:00Z">
                  <w:rPr/>
                </w:rPrChange>
              </w:rPr>
              <w:fldChar w:fldCharType="begin"/>
            </w:r>
            <w:r w:rsidRPr="001812B0">
              <w:rPr>
                <w:rFonts w:ascii="Times New Roman" w:hAnsi="Times New Roman" w:cs="Times New Roman"/>
                <w:rPrChange w:id="18" w:author="Paulson Kimani" w:date="2024-06-03T20:57:00Z" w16du:dateUtc="2024-06-04T03:57:00Z">
                  <w:rPr/>
                </w:rPrChange>
              </w:rPr>
              <w:instrText xml:space="preserve"> TOC \o "1-3" \h \z \u </w:instrText>
            </w:r>
            <w:r w:rsidRPr="001812B0">
              <w:rPr>
                <w:rFonts w:ascii="Times New Roman" w:hAnsi="Times New Roman" w:cs="Times New Roman"/>
                <w:rPrChange w:id="19" w:author="Paulson Kimani" w:date="2024-06-03T20:57:00Z" w16du:dateUtc="2024-06-04T03:57:00Z">
                  <w:rPr/>
                </w:rPrChange>
              </w:rPr>
              <w:fldChar w:fldCharType="separate"/>
            </w:r>
          </w:ins>
          <w:ins w:id="20" w:author="Paulson Kimani" w:date="2024-06-03T20:57:00Z" w16du:dateUtc="2024-06-04T03:57:00Z">
            <w:r w:rsidR="0089259A" w:rsidRPr="001812B0">
              <w:rPr>
                <w:rStyle w:val="Hyperlink"/>
                <w:rFonts w:ascii="Times New Roman" w:hAnsi="Times New Roman" w:cs="Times New Roman"/>
                <w:noProof/>
                <w:rPrChange w:id="21" w:author="Paulson Kimani" w:date="2024-06-03T20:57:00Z" w16du:dateUtc="2024-06-04T03:57:00Z">
                  <w:rPr>
                    <w:rStyle w:val="Hyperlink"/>
                    <w:noProof/>
                  </w:rPr>
                </w:rPrChange>
              </w:rPr>
              <w:fldChar w:fldCharType="begin"/>
            </w:r>
            <w:r w:rsidR="0089259A" w:rsidRPr="001812B0">
              <w:rPr>
                <w:rStyle w:val="Hyperlink"/>
                <w:rFonts w:ascii="Times New Roman" w:hAnsi="Times New Roman" w:cs="Times New Roman"/>
                <w:noProof/>
                <w:rPrChange w:id="22" w:author="Paulson Kimani" w:date="2024-06-03T20:57:00Z" w16du:dateUtc="2024-06-04T03:57:00Z">
                  <w:rPr>
                    <w:rStyle w:val="Hyperlink"/>
                    <w:noProof/>
                  </w:rPr>
                </w:rPrChange>
              </w:rPr>
              <w:instrText xml:space="preserve"> </w:instrText>
            </w:r>
            <w:r w:rsidR="0089259A" w:rsidRPr="001812B0">
              <w:rPr>
                <w:rFonts w:ascii="Times New Roman" w:hAnsi="Times New Roman" w:cs="Times New Roman"/>
                <w:noProof/>
                <w:rPrChange w:id="23" w:author="Paulson Kimani" w:date="2024-06-03T20:57:00Z" w16du:dateUtc="2024-06-04T03:57:00Z">
                  <w:rPr>
                    <w:noProof/>
                  </w:rPr>
                </w:rPrChange>
              </w:rPr>
              <w:instrText>HYPERLINK \l "_Toc168340638"</w:instrText>
            </w:r>
            <w:r w:rsidR="0089259A" w:rsidRPr="001812B0">
              <w:rPr>
                <w:rStyle w:val="Hyperlink"/>
                <w:rFonts w:ascii="Times New Roman" w:hAnsi="Times New Roman" w:cs="Times New Roman"/>
                <w:noProof/>
                <w:rPrChange w:id="24" w:author="Paulson Kimani" w:date="2024-06-03T20:57:00Z" w16du:dateUtc="2024-06-04T03:57:00Z">
                  <w:rPr>
                    <w:rStyle w:val="Hyperlink"/>
                    <w:noProof/>
                  </w:rPr>
                </w:rPrChange>
              </w:rPr>
              <w:instrText xml:space="preserve"> </w:instrText>
            </w:r>
            <w:r w:rsidR="0089259A" w:rsidRPr="001812B0">
              <w:rPr>
                <w:rStyle w:val="Hyperlink"/>
                <w:rFonts w:ascii="Times New Roman" w:hAnsi="Times New Roman" w:cs="Times New Roman"/>
                <w:noProof/>
                <w:rPrChange w:id="25" w:author="Paulson Kimani" w:date="2024-06-03T20:57:00Z" w16du:dateUtc="2024-06-04T03:57:00Z">
                  <w:rPr>
                    <w:rStyle w:val="Hyperlink"/>
                    <w:noProof/>
                  </w:rPr>
                </w:rPrChange>
              </w:rPr>
            </w:r>
            <w:r w:rsidR="0089259A" w:rsidRPr="001812B0">
              <w:rPr>
                <w:rStyle w:val="Hyperlink"/>
                <w:rFonts w:ascii="Times New Roman" w:hAnsi="Times New Roman" w:cs="Times New Roman"/>
                <w:noProof/>
                <w:rPrChange w:id="26" w:author="Paulson Kimani" w:date="2024-06-03T20:57:00Z" w16du:dateUtc="2024-06-04T03:57:00Z">
                  <w:rPr>
                    <w:rStyle w:val="Hyperlink"/>
                    <w:noProof/>
                  </w:rPr>
                </w:rPrChange>
              </w:rPr>
              <w:fldChar w:fldCharType="separate"/>
            </w:r>
            <w:r w:rsidR="0089259A" w:rsidRPr="001812B0">
              <w:rPr>
                <w:rStyle w:val="Hyperlink"/>
                <w:rFonts w:ascii="Times New Roman" w:hAnsi="Times New Roman" w:cs="Times New Roman"/>
                <w:noProof/>
                <w:rPrChange w:id="27" w:author="Paulson Kimani" w:date="2024-06-03T20:57:00Z" w16du:dateUtc="2024-06-04T03:57:00Z">
                  <w:rPr>
                    <w:rStyle w:val="Hyperlink"/>
                    <w:noProof/>
                  </w:rPr>
                </w:rPrChange>
              </w:rPr>
              <w:t>Executive Summary</w:t>
            </w:r>
            <w:r w:rsidR="0089259A" w:rsidRPr="001812B0">
              <w:rPr>
                <w:rFonts w:ascii="Times New Roman" w:hAnsi="Times New Roman" w:cs="Times New Roman"/>
                <w:noProof/>
                <w:webHidden/>
                <w:rPrChange w:id="28" w:author="Paulson Kimani" w:date="2024-06-03T20:57:00Z" w16du:dateUtc="2024-06-04T03:57:00Z">
                  <w:rPr>
                    <w:noProof/>
                    <w:webHidden/>
                  </w:rPr>
                </w:rPrChange>
              </w:rPr>
              <w:tab/>
            </w:r>
            <w:r w:rsidR="0089259A" w:rsidRPr="001812B0">
              <w:rPr>
                <w:rFonts w:ascii="Times New Roman" w:hAnsi="Times New Roman" w:cs="Times New Roman"/>
                <w:noProof/>
                <w:webHidden/>
                <w:rPrChange w:id="29" w:author="Paulson Kimani" w:date="2024-06-03T20:57:00Z" w16du:dateUtc="2024-06-04T03:57:00Z">
                  <w:rPr>
                    <w:noProof/>
                    <w:webHidden/>
                  </w:rPr>
                </w:rPrChange>
              </w:rPr>
              <w:fldChar w:fldCharType="begin"/>
            </w:r>
            <w:r w:rsidR="0089259A" w:rsidRPr="001812B0">
              <w:rPr>
                <w:rFonts w:ascii="Times New Roman" w:hAnsi="Times New Roman" w:cs="Times New Roman"/>
                <w:noProof/>
                <w:webHidden/>
                <w:rPrChange w:id="30" w:author="Paulson Kimani" w:date="2024-06-03T20:57:00Z" w16du:dateUtc="2024-06-04T03:57:00Z">
                  <w:rPr>
                    <w:noProof/>
                    <w:webHidden/>
                  </w:rPr>
                </w:rPrChange>
              </w:rPr>
              <w:instrText xml:space="preserve"> PAGEREF _Toc168340638 \h </w:instrText>
            </w:r>
            <w:r w:rsidR="0089259A" w:rsidRPr="001812B0">
              <w:rPr>
                <w:rFonts w:ascii="Times New Roman" w:hAnsi="Times New Roman" w:cs="Times New Roman"/>
                <w:noProof/>
                <w:webHidden/>
                <w:rPrChange w:id="31" w:author="Paulson Kimani" w:date="2024-06-03T20:57:00Z" w16du:dateUtc="2024-06-04T03:57:00Z">
                  <w:rPr>
                    <w:noProof/>
                    <w:webHidden/>
                  </w:rPr>
                </w:rPrChange>
              </w:rPr>
            </w:r>
          </w:ins>
          <w:r w:rsidR="0089259A" w:rsidRPr="001812B0">
            <w:rPr>
              <w:rFonts w:ascii="Times New Roman" w:hAnsi="Times New Roman" w:cs="Times New Roman"/>
              <w:noProof/>
              <w:webHidden/>
              <w:rPrChange w:id="32" w:author="Paulson Kimani" w:date="2024-06-03T20:57:00Z" w16du:dateUtc="2024-06-04T03:57:00Z">
                <w:rPr>
                  <w:noProof/>
                  <w:webHidden/>
                </w:rPr>
              </w:rPrChange>
            </w:rPr>
            <w:fldChar w:fldCharType="separate"/>
          </w:r>
          <w:ins w:id="33" w:author="Paulson Kimani" w:date="2024-06-03T20:57:00Z" w16du:dateUtc="2024-06-04T03:57:00Z">
            <w:r w:rsidR="0089259A" w:rsidRPr="001812B0">
              <w:rPr>
                <w:rFonts w:ascii="Times New Roman" w:hAnsi="Times New Roman" w:cs="Times New Roman"/>
                <w:noProof/>
                <w:webHidden/>
                <w:rPrChange w:id="34" w:author="Paulson Kimani" w:date="2024-06-03T20:57:00Z" w16du:dateUtc="2024-06-04T03:57:00Z">
                  <w:rPr>
                    <w:noProof/>
                    <w:webHidden/>
                  </w:rPr>
                </w:rPrChange>
              </w:rPr>
              <w:t>4</w:t>
            </w:r>
            <w:r w:rsidR="0089259A" w:rsidRPr="001812B0">
              <w:rPr>
                <w:rFonts w:ascii="Times New Roman" w:hAnsi="Times New Roman" w:cs="Times New Roman"/>
                <w:noProof/>
                <w:webHidden/>
                <w:rPrChange w:id="35" w:author="Paulson Kimani" w:date="2024-06-03T20:57:00Z" w16du:dateUtc="2024-06-04T03:57:00Z">
                  <w:rPr>
                    <w:noProof/>
                    <w:webHidden/>
                  </w:rPr>
                </w:rPrChange>
              </w:rPr>
              <w:fldChar w:fldCharType="end"/>
            </w:r>
            <w:r w:rsidR="0089259A" w:rsidRPr="001812B0">
              <w:rPr>
                <w:rStyle w:val="Hyperlink"/>
                <w:rFonts w:ascii="Times New Roman" w:hAnsi="Times New Roman" w:cs="Times New Roman"/>
                <w:noProof/>
                <w:rPrChange w:id="36" w:author="Paulson Kimani" w:date="2024-06-03T20:57:00Z" w16du:dateUtc="2024-06-04T03:57:00Z">
                  <w:rPr>
                    <w:rStyle w:val="Hyperlink"/>
                    <w:noProof/>
                  </w:rPr>
                </w:rPrChange>
              </w:rPr>
              <w:fldChar w:fldCharType="end"/>
            </w:r>
          </w:ins>
        </w:p>
        <w:p w14:paraId="03E144AC" w14:textId="65C046CC" w:rsidR="0089259A" w:rsidRPr="001812B0" w:rsidRDefault="0089259A">
          <w:pPr>
            <w:pStyle w:val="TOC1"/>
            <w:tabs>
              <w:tab w:val="left" w:pos="720"/>
              <w:tab w:val="right" w:leader="dot" w:pos="9350"/>
            </w:tabs>
            <w:rPr>
              <w:ins w:id="37" w:author="Paulson Kimani" w:date="2024-06-03T20:57:00Z" w16du:dateUtc="2024-06-04T03:57:00Z"/>
              <w:rFonts w:ascii="Times New Roman" w:eastAsiaTheme="minorEastAsia" w:hAnsi="Times New Roman" w:cs="Times New Roman"/>
              <w:noProof/>
              <w:rPrChange w:id="38" w:author="Paulson Kimani" w:date="2024-06-03T20:57:00Z" w16du:dateUtc="2024-06-04T03:57:00Z">
                <w:rPr>
                  <w:ins w:id="39" w:author="Paulson Kimani" w:date="2024-06-03T20:57:00Z" w16du:dateUtc="2024-06-04T03:57:00Z"/>
                  <w:rFonts w:eastAsiaTheme="minorEastAsia"/>
                  <w:noProof/>
                </w:rPr>
              </w:rPrChange>
            </w:rPr>
          </w:pPr>
          <w:ins w:id="40" w:author="Paulson Kimani" w:date="2024-06-03T20:57:00Z" w16du:dateUtc="2024-06-04T03:57:00Z">
            <w:r w:rsidRPr="001812B0">
              <w:rPr>
                <w:rStyle w:val="Hyperlink"/>
                <w:rFonts w:ascii="Times New Roman" w:hAnsi="Times New Roman" w:cs="Times New Roman"/>
                <w:noProof/>
                <w:rPrChange w:id="41"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42"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43" w:author="Paulson Kimani" w:date="2024-06-03T20:57:00Z" w16du:dateUtc="2024-06-04T03:57:00Z">
                  <w:rPr>
                    <w:noProof/>
                  </w:rPr>
                </w:rPrChange>
              </w:rPr>
              <w:instrText>HYPERLINK \l "_Toc168340639"</w:instrText>
            </w:r>
            <w:r w:rsidRPr="001812B0">
              <w:rPr>
                <w:rStyle w:val="Hyperlink"/>
                <w:rFonts w:ascii="Times New Roman" w:hAnsi="Times New Roman" w:cs="Times New Roman"/>
                <w:noProof/>
                <w:rPrChange w:id="44"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45" w:author="Paulson Kimani" w:date="2024-06-03T20:57:00Z" w16du:dateUtc="2024-06-04T03:57:00Z">
                  <w:rPr>
                    <w:rStyle w:val="Hyperlink"/>
                    <w:noProof/>
                  </w:rPr>
                </w:rPrChange>
              </w:rPr>
            </w:r>
            <w:r w:rsidRPr="001812B0">
              <w:rPr>
                <w:rStyle w:val="Hyperlink"/>
                <w:rFonts w:ascii="Times New Roman" w:hAnsi="Times New Roman" w:cs="Times New Roman"/>
                <w:noProof/>
                <w:rPrChange w:id="46"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47" w:author="Paulson Kimani" w:date="2024-06-03T20:57:00Z" w16du:dateUtc="2024-06-04T03:57:00Z">
                  <w:rPr>
                    <w:rStyle w:val="Hyperlink"/>
                    <w:noProof/>
                  </w:rPr>
                </w:rPrChange>
              </w:rPr>
              <w:t>1.0</w:t>
            </w:r>
            <w:r w:rsidRPr="001812B0">
              <w:rPr>
                <w:rFonts w:ascii="Times New Roman" w:eastAsiaTheme="minorEastAsia" w:hAnsi="Times New Roman" w:cs="Times New Roman"/>
                <w:noProof/>
                <w:rPrChange w:id="48"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49" w:author="Paulson Kimani" w:date="2024-06-03T20:57:00Z" w16du:dateUtc="2024-06-04T03:57:00Z">
                  <w:rPr>
                    <w:rStyle w:val="Hyperlink"/>
                    <w:noProof/>
                  </w:rPr>
                </w:rPrChange>
              </w:rPr>
              <w:t>Introduction and Overview</w:t>
            </w:r>
            <w:r w:rsidRPr="001812B0">
              <w:rPr>
                <w:rFonts w:ascii="Times New Roman" w:hAnsi="Times New Roman" w:cs="Times New Roman"/>
                <w:noProof/>
                <w:webHidden/>
                <w:rPrChange w:id="50" w:author="Paulson Kimani" w:date="2024-06-03T20:57:00Z" w16du:dateUtc="2024-06-04T03:57:00Z">
                  <w:rPr>
                    <w:noProof/>
                    <w:webHidden/>
                  </w:rPr>
                </w:rPrChange>
              </w:rPr>
              <w:tab/>
            </w:r>
            <w:r w:rsidRPr="001812B0">
              <w:rPr>
                <w:rFonts w:ascii="Times New Roman" w:hAnsi="Times New Roman" w:cs="Times New Roman"/>
                <w:noProof/>
                <w:webHidden/>
                <w:rPrChange w:id="51"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52" w:author="Paulson Kimani" w:date="2024-06-03T20:57:00Z" w16du:dateUtc="2024-06-04T03:57:00Z">
                  <w:rPr>
                    <w:noProof/>
                    <w:webHidden/>
                  </w:rPr>
                </w:rPrChange>
              </w:rPr>
              <w:instrText xml:space="preserve"> PAGEREF _Toc168340639 \h </w:instrText>
            </w:r>
            <w:r w:rsidRPr="001812B0">
              <w:rPr>
                <w:rFonts w:ascii="Times New Roman" w:hAnsi="Times New Roman" w:cs="Times New Roman"/>
                <w:noProof/>
                <w:webHidden/>
                <w:rPrChange w:id="53" w:author="Paulson Kimani" w:date="2024-06-03T20:57:00Z" w16du:dateUtc="2024-06-04T03:57:00Z">
                  <w:rPr>
                    <w:noProof/>
                    <w:webHidden/>
                  </w:rPr>
                </w:rPrChange>
              </w:rPr>
            </w:r>
          </w:ins>
          <w:r w:rsidRPr="001812B0">
            <w:rPr>
              <w:rFonts w:ascii="Times New Roman" w:hAnsi="Times New Roman" w:cs="Times New Roman"/>
              <w:noProof/>
              <w:webHidden/>
              <w:rPrChange w:id="54" w:author="Paulson Kimani" w:date="2024-06-03T20:57:00Z" w16du:dateUtc="2024-06-04T03:57:00Z">
                <w:rPr>
                  <w:noProof/>
                  <w:webHidden/>
                </w:rPr>
              </w:rPrChange>
            </w:rPr>
            <w:fldChar w:fldCharType="separate"/>
          </w:r>
          <w:ins w:id="55" w:author="Paulson Kimani" w:date="2024-06-03T20:57:00Z" w16du:dateUtc="2024-06-04T03:57:00Z">
            <w:r w:rsidRPr="001812B0">
              <w:rPr>
                <w:rFonts w:ascii="Times New Roman" w:hAnsi="Times New Roman" w:cs="Times New Roman"/>
                <w:noProof/>
                <w:webHidden/>
                <w:rPrChange w:id="56" w:author="Paulson Kimani" w:date="2024-06-03T20:57:00Z" w16du:dateUtc="2024-06-04T03:57:00Z">
                  <w:rPr>
                    <w:noProof/>
                    <w:webHidden/>
                  </w:rPr>
                </w:rPrChange>
              </w:rPr>
              <w:t>4</w:t>
            </w:r>
            <w:r w:rsidRPr="001812B0">
              <w:rPr>
                <w:rFonts w:ascii="Times New Roman" w:hAnsi="Times New Roman" w:cs="Times New Roman"/>
                <w:noProof/>
                <w:webHidden/>
                <w:rPrChange w:id="57"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58" w:author="Paulson Kimani" w:date="2024-06-03T20:57:00Z" w16du:dateUtc="2024-06-04T03:57:00Z">
                  <w:rPr>
                    <w:rStyle w:val="Hyperlink"/>
                    <w:noProof/>
                  </w:rPr>
                </w:rPrChange>
              </w:rPr>
              <w:fldChar w:fldCharType="end"/>
            </w:r>
          </w:ins>
        </w:p>
        <w:p w14:paraId="7414299D" w14:textId="310B3310" w:rsidR="0089259A" w:rsidRPr="001812B0" w:rsidRDefault="0089259A">
          <w:pPr>
            <w:pStyle w:val="TOC2"/>
            <w:tabs>
              <w:tab w:val="left" w:pos="960"/>
              <w:tab w:val="right" w:leader="dot" w:pos="9350"/>
            </w:tabs>
            <w:rPr>
              <w:ins w:id="59" w:author="Paulson Kimani" w:date="2024-06-03T20:57:00Z" w16du:dateUtc="2024-06-04T03:57:00Z"/>
              <w:rFonts w:ascii="Times New Roman" w:eastAsiaTheme="minorEastAsia" w:hAnsi="Times New Roman" w:cs="Times New Roman"/>
              <w:noProof/>
              <w:rPrChange w:id="60" w:author="Paulson Kimani" w:date="2024-06-03T20:57:00Z" w16du:dateUtc="2024-06-04T03:57:00Z">
                <w:rPr>
                  <w:ins w:id="61" w:author="Paulson Kimani" w:date="2024-06-03T20:57:00Z" w16du:dateUtc="2024-06-04T03:57:00Z"/>
                  <w:rFonts w:eastAsiaTheme="minorEastAsia"/>
                  <w:noProof/>
                </w:rPr>
              </w:rPrChange>
            </w:rPr>
          </w:pPr>
          <w:ins w:id="62" w:author="Paulson Kimani" w:date="2024-06-03T20:57:00Z" w16du:dateUtc="2024-06-04T03:57:00Z">
            <w:r w:rsidRPr="001812B0">
              <w:rPr>
                <w:rStyle w:val="Hyperlink"/>
                <w:rFonts w:ascii="Times New Roman" w:hAnsi="Times New Roman" w:cs="Times New Roman"/>
                <w:noProof/>
                <w:rPrChange w:id="63"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64"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65" w:author="Paulson Kimani" w:date="2024-06-03T20:57:00Z" w16du:dateUtc="2024-06-04T03:57:00Z">
                  <w:rPr>
                    <w:noProof/>
                  </w:rPr>
                </w:rPrChange>
              </w:rPr>
              <w:instrText>HYPERLINK \l "_Toc168340640"</w:instrText>
            </w:r>
            <w:r w:rsidRPr="001812B0">
              <w:rPr>
                <w:rStyle w:val="Hyperlink"/>
                <w:rFonts w:ascii="Times New Roman" w:hAnsi="Times New Roman" w:cs="Times New Roman"/>
                <w:noProof/>
                <w:rPrChange w:id="66"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67" w:author="Paulson Kimani" w:date="2024-06-03T20:57:00Z" w16du:dateUtc="2024-06-04T03:57:00Z">
                  <w:rPr>
                    <w:rStyle w:val="Hyperlink"/>
                    <w:noProof/>
                  </w:rPr>
                </w:rPrChange>
              </w:rPr>
            </w:r>
            <w:r w:rsidRPr="001812B0">
              <w:rPr>
                <w:rStyle w:val="Hyperlink"/>
                <w:rFonts w:ascii="Times New Roman" w:hAnsi="Times New Roman" w:cs="Times New Roman"/>
                <w:noProof/>
                <w:rPrChange w:id="68"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69" w:author="Paulson Kimani" w:date="2024-06-03T20:57:00Z" w16du:dateUtc="2024-06-04T03:57:00Z">
                  <w:rPr>
                    <w:rStyle w:val="Hyperlink"/>
                    <w:noProof/>
                  </w:rPr>
                </w:rPrChange>
              </w:rPr>
              <w:t>1.1</w:t>
            </w:r>
            <w:r w:rsidRPr="001812B0">
              <w:rPr>
                <w:rFonts w:ascii="Times New Roman" w:eastAsiaTheme="minorEastAsia" w:hAnsi="Times New Roman" w:cs="Times New Roman"/>
                <w:noProof/>
                <w:rPrChange w:id="70"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71" w:author="Paulson Kimani" w:date="2024-06-03T20:57:00Z" w16du:dateUtc="2024-06-04T03:57:00Z">
                  <w:rPr>
                    <w:rStyle w:val="Hyperlink"/>
                    <w:noProof/>
                  </w:rPr>
                </w:rPrChange>
              </w:rPr>
              <w:t>Problem Statement</w:t>
            </w:r>
            <w:r w:rsidRPr="001812B0">
              <w:rPr>
                <w:rFonts w:ascii="Times New Roman" w:hAnsi="Times New Roman" w:cs="Times New Roman"/>
                <w:noProof/>
                <w:webHidden/>
                <w:rPrChange w:id="72" w:author="Paulson Kimani" w:date="2024-06-03T20:57:00Z" w16du:dateUtc="2024-06-04T03:57:00Z">
                  <w:rPr>
                    <w:noProof/>
                    <w:webHidden/>
                  </w:rPr>
                </w:rPrChange>
              </w:rPr>
              <w:tab/>
            </w:r>
            <w:r w:rsidRPr="001812B0">
              <w:rPr>
                <w:rFonts w:ascii="Times New Roman" w:hAnsi="Times New Roman" w:cs="Times New Roman"/>
                <w:noProof/>
                <w:webHidden/>
                <w:rPrChange w:id="73"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74" w:author="Paulson Kimani" w:date="2024-06-03T20:57:00Z" w16du:dateUtc="2024-06-04T03:57:00Z">
                  <w:rPr>
                    <w:noProof/>
                    <w:webHidden/>
                  </w:rPr>
                </w:rPrChange>
              </w:rPr>
              <w:instrText xml:space="preserve"> PAGEREF _Toc168340640 \h </w:instrText>
            </w:r>
            <w:r w:rsidRPr="001812B0">
              <w:rPr>
                <w:rFonts w:ascii="Times New Roman" w:hAnsi="Times New Roman" w:cs="Times New Roman"/>
                <w:noProof/>
                <w:webHidden/>
                <w:rPrChange w:id="75" w:author="Paulson Kimani" w:date="2024-06-03T20:57:00Z" w16du:dateUtc="2024-06-04T03:57:00Z">
                  <w:rPr>
                    <w:noProof/>
                    <w:webHidden/>
                  </w:rPr>
                </w:rPrChange>
              </w:rPr>
            </w:r>
          </w:ins>
          <w:r w:rsidRPr="001812B0">
            <w:rPr>
              <w:rFonts w:ascii="Times New Roman" w:hAnsi="Times New Roman" w:cs="Times New Roman"/>
              <w:noProof/>
              <w:webHidden/>
              <w:rPrChange w:id="76" w:author="Paulson Kimani" w:date="2024-06-03T20:57:00Z" w16du:dateUtc="2024-06-04T03:57:00Z">
                <w:rPr>
                  <w:noProof/>
                  <w:webHidden/>
                </w:rPr>
              </w:rPrChange>
            </w:rPr>
            <w:fldChar w:fldCharType="separate"/>
          </w:r>
          <w:ins w:id="77" w:author="Paulson Kimani" w:date="2024-06-03T20:57:00Z" w16du:dateUtc="2024-06-04T03:57:00Z">
            <w:r w:rsidRPr="001812B0">
              <w:rPr>
                <w:rFonts w:ascii="Times New Roman" w:hAnsi="Times New Roman" w:cs="Times New Roman"/>
                <w:noProof/>
                <w:webHidden/>
                <w:rPrChange w:id="78" w:author="Paulson Kimani" w:date="2024-06-03T20:57:00Z" w16du:dateUtc="2024-06-04T03:57:00Z">
                  <w:rPr>
                    <w:noProof/>
                    <w:webHidden/>
                  </w:rPr>
                </w:rPrChange>
              </w:rPr>
              <w:t>4</w:t>
            </w:r>
            <w:r w:rsidRPr="001812B0">
              <w:rPr>
                <w:rFonts w:ascii="Times New Roman" w:hAnsi="Times New Roman" w:cs="Times New Roman"/>
                <w:noProof/>
                <w:webHidden/>
                <w:rPrChange w:id="79"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80" w:author="Paulson Kimani" w:date="2024-06-03T20:57:00Z" w16du:dateUtc="2024-06-04T03:57:00Z">
                  <w:rPr>
                    <w:rStyle w:val="Hyperlink"/>
                    <w:noProof/>
                  </w:rPr>
                </w:rPrChange>
              </w:rPr>
              <w:fldChar w:fldCharType="end"/>
            </w:r>
          </w:ins>
        </w:p>
        <w:p w14:paraId="448D4F8A" w14:textId="4BF25CAD" w:rsidR="0089259A" w:rsidRPr="001812B0" w:rsidRDefault="0089259A">
          <w:pPr>
            <w:pStyle w:val="TOC2"/>
            <w:tabs>
              <w:tab w:val="left" w:pos="960"/>
              <w:tab w:val="right" w:leader="dot" w:pos="9350"/>
            </w:tabs>
            <w:rPr>
              <w:ins w:id="81" w:author="Paulson Kimani" w:date="2024-06-03T20:57:00Z" w16du:dateUtc="2024-06-04T03:57:00Z"/>
              <w:rFonts w:ascii="Times New Roman" w:eastAsiaTheme="minorEastAsia" w:hAnsi="Times New Roman" w:cs="Times New Roman"/>
              <w:noProof/>
              <w:rPrChange w:id="82" w:author="Paulson Kimani" w:date="2024-06-03T20:57:00Z" w16du:dateUtc="2024-06-04T03:57:00Z">
                <w:rPr>
                  <w:ins w:id="83" w:author="Paulson Kimani" w:date="2024-06-03T20:57:00Z" w16du:dateUtc="2024-06-04T03:57:00Z"/>
                  <w:rFonts w:eastAsiaTheme="minorEastAsia"/>
                  <w:noProof/>
                </w:rPr>
              </w:rPrChange>
            </w:rPr>
          </w:pPr>
          <w:ins w:id="84" w:author="Paulson Kimani" w:date="2024-06-03T20:57:00Z" w16du:dateUtc="2024-06-04T03:57:00Z">
            <w:r w:rsidRPr="001812B0">
              <w:rPr>
                <w:rStyle w:val="Hyperlink"/>
                <w:rFonts w:ascii="Times New Roman" w:hAnsi="Times New Roman" w:cs="Times New Roman"/>
                <w:noProof/>
                <w:rPrChange w:id="85"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86"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87" w:author="Paulson Kimani" w:date="2024-06-03T20:57:00Z" w16du:dateUtc="2024-06-04T03:57:00Z">
                  <w:rPr>
                    <w:noProof/>
                  </w:rPr>
                </w:rPrChange>
              </w:rPr>
              <w:instrText>HYPERLINK \l "_Toc168340641"</w:instrText>
            </w:r>
            <w:r w:rsidRPr="001812B0">
              <w:rPr>
                <w:rStyle w:val="Hyperlink"/>
                <w:rFonts w:ascii="Times New Roman" w:hAnsi="Times New Roman" w:cs="Times New Roman"/>
                <w:noProof/>
                <w:rPrChange w:id="88"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89" w:author="Paulson Kimani" w:date="2024-06-03T20:57:00Z" w16du:dateUtc="2024-06-04T03:57:00Z">
                  <w:rPr>
                    <w:rStyle w:val="Hyperlink"/>
                    <w:noProof/>
                  </w:rPr>
                </w:rPrChange>
              </w:rPr>
            </w:r>
            <w:r w:rsidRPr="001812B0">
              <w:rPr>
                <w:rStyle w:val="Hyperlink"/>
                <w:rFonts w:ascii="Times New Roman" w:hAnsi="Times New Roman" w:cs="Times New Roman"/>
                <w:noProof/>
                <w:rPrChange w:id="90"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91" w:author="Paulson Kimani" w:date="2024-06-03T20:57:00Z" w16du:dateUtc="2024-06-04T03:57:00Z">
                  <w:rPr>
                    <w:rStyle w:val="Hyperlink"/>
                    <w:noProof/>
                  </w:rPr>
                </w:rPrChange>
              </w:rPr>
              <w:t>1.2</w:t>
            </w:r>
            <w:r w:rsidRPr="001812B0">
              <w:rPr>
                <w:rFonts w:ascii="Times New Roman" w:eastAsiaTheme="minorEastAsia" w:hAnsi="Times New Roman" w:cs="Times New Roman"/>
                <w:noProof/>
                <w:rPrChange w:id="92"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93" w:author="Paulson Kimani" w:date="2024-06-03T20:57:00Z" w16du:dateUtc="2024-06-04T03:57:00Z">
                  <w:rPr>
                    <w:rStyle w:val="Hyperlink"/>
                    <w:noProof/>
                  </w:rPr>
                </w:rPrChange>
              </w:rPr>
              <w:t>Project Vision and Scope</w:t>
            </w:r>
            <w:r w:rsidRPr="001812B0">
              <w:rPr>
                <w:rFonts w:ascii="Times New Roman" w:hAnsi="Times New Roman" w:cs="Times New Roman"/>
                <w:noProof/>
                <w:webHidden/>
                <w:rPrChange w:id="94" w:author="Paulson Kimani" w:date="2024-06-03T20:57:00Z" w16du:dateUtc="2024-06-04T03:57:00Z">
                  <w:rPr>
                    <w:noProof/>
                    <w:webHidden/>
                  </w:rPr>
                </w:rPrChange>
              </w:rPr>
              <w:tab/>
            </w:r>
            <w:r w:rsidRPr="001812B0">
              <w:rPr>
                <w:rFonts w:ascii="Times New Roman" w:hAnsi="Times New Roman" w:cs="Times New Roman"/>
                <w:noProof/>
                <w:webHidden/>
                <w:rPrChange w:id="95"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96" w:author="Paulson Kimani" w:date="2024-06-03T20:57:00Z" w16du:dateUtc="2024-06-04T03:57:00Z">
                  <w:rPr>
                    <w:noProof/>
                    <w:webHidden/>
                  </w:rPr>
                </w:rPrChange>
              </w:rPr>
              <w:instrText xml:space="preserve"> PAGEREF _Toc168340641 \h </w:instrText>
            </w:r>
            <w:r w:rsidRPr="001812B0">
              <w:rPr>
                <w:rFonts w:ascii="Times New Roman" w:hAnsi="Times New Roman" w:cs="Times New Roman"/>
                <w:noProof/>
                <w:webHidden/>
                <w:rPrChange w:id="97" w:author="Paulson Kimani" w:date="2024-06-03T20:57:00Z" w16du:dateUtc="2024-06-04T03:57:00Z">
                  <w:rPr>
                    <w:noProof/>
                    <w:webHidden/>
                  </w:rPr>
                </w:rPrChange>
              </w:rPr>
            </w:r>
          </w:ins>
          <w:r w:rsidRPr="001812B0">
            <w:rPr>
              <w:rFonts w:ascii="Times New Roman" w:hAnsi="Times New Roman" w:cs="Times New Roman"/>
              <w:noProof/>
              <w:webHidden/>
              <w:rPrChange w:id="98" w:author="Paulson Kimani" w:date="2024-06-03T20:57:00Z" w16du:dateUtc="2024-06-04T03:57:00Z">
                <w:rPr>
                  <w:noProof/>
                  <w:webHidden/>
                </w:rPr>
              </w:rPrChange>
            </w:rPr>
            <w:fldChar w:fldCharType="separate"/>
          </w:r>
          <w:ins w:id="99" w:author="Paulson Kimani" w:date="2024-06-03T20:57:00Z" w16du:dateUtc="2024-06-04T03:57:00Z">
            <w:r w:rsidRPr="001812B0">
              <w:rPr>
                <w:rFonts w:ascii="Times New Roman" w:hAnsi="Times New Roman" w:cs="Times New Roman"/>
                <w:noProof/>
                <w:webHidden/>
                <w:rPrChange w:id="100" w:author="Paulson Kimani" w:date="2024-06-03T20:57:00Z" w16du:dateUtc="2024-06-04T03:57:00Z">
                  <w:rPr>
                    <w:noProof/>
                    <w:webHidden/>
                  </w:rPr>
                </w:rPrChange>
              </w:rPr>
              <w:t>5</w:t>
            </w:r>
            <w:r w:rsidRPr="001812B0">
              <w:rPr>
                <w:rFonts w:ascii="Times New Roman" w:hAnsi="Times New Roman" w:cs="Times New Roman"/>
                <w:noProof/>
                <w:webHidden/>
                <w:rPrChange w:id="101"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102" w:author="Paulson Kimani" w:date="2024-06-03T20:57:00Z" w16du:dateUtc="2024-06-04T03:57:00Z">
                  <w:rPr>
                    <w:rStyle w:val="Hyperlink"/>
                    <w:noProof/>
                  </w:rPr>
                </w:rPrChange>
              </w:rPr>
              <w:fldChar w:fldCharType="end"/>
            </w:r>
          </w:ins>
        </w:p>
        <w:p w14:paraId="7C31435C" w14:textId="425B7673" w:rsidR="0089259A" w:rsidRPr="001812B0" w:rsidRDefault="0089259A">
          <w:pPr>
            <w:pStyle w:val="TOC2"/>
            <w:tabs>
              <w:tab w:val="left" w:pos="960"/>
              <w:tab w:val="right" w:leader="dot" w:pos="9350"/>
            </w:tabs>
            <w:rPr>
              <w:ins w:id="103" w:author="Paulson Kimani" w:date="2024-06-03T20:57:00Z" w16du:dateUtc="2024-06-04T03:57:00Z"/>
              <w:rFonts w:ascii="Times New Roman" w:eastAsiaTheme="minorEastAsia" w:hAnsi="Times New Roman" w:cs="Times New Roman"/>
              <w:noProof/>
              <w:rPrChange w:id="104" w:author="Paulson Kimani" w:date="2024-06-03T20:57:00Z" w16du:dateUtc="2024-06-04T03:57:00Z">
                <w:rPr>
                  <w:ins w:id="105" w:author="Paulson Kimani" w:date="2024-06-03T20:57:00Z" w16du:dateUtc="2024-06-04T03:57:00Z"/>
                  <w:rFonts w:eastAsiaTheme="minorEastAsia"/>
                  <w:noProof/>
                </w:rPr>
              </w:rPrChange>
            </w:rPr>
          </w:pPr>
          <w:ins w:id="106" w:author="Paulson Kimani" w:date="2024-06-03T20:57:00Z" w16du:dateUtc="2024-06-04T03:57:00Z">
            <w:r w:rsidRPr="001812B0">
              <w:rPr>
                <w:rStyle w:val="Hyperlink"/>
                <w:rFonts w:ascii="Times New Roman" w:hAnsi="Times New Roman" w:cs="Times New Roman"/>
                <w:noProof/>
                <w:rPrChange w:id="107"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108"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109" w:author="Paulson Kimani" w:date="2024-06-03T20:57:00Z" w16du:dateUtc="2024-06-04T03:57:00Z">
                  <w:rPr>
                    <w:noProof/>
                  </w:rPr>
                </w:rPrChange>
              </w:rPr>
              <w:instrText>HYPERLINK \l "_Toc168340642"</w:instrText>
            </w:r>
            <w:r w:rsidRPr="001812B0">
              <w:rPr>
                <w:rStyle w:val="Hyperlink"/>
                <w:rFonts w:ascii="Times New Roman" w:hAnsi="Times New Roman" w:cs="Times New Roman"/>
                <w:noProof/>
                <w:rPrChange w:id="110"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111" w:author="Paulson Kimani" w:date="2024-06-03T20:57:00Z" w16du:dateUtc="2024-06-04T03:57:00Z">
                  <w:rPr>
                    <w:rStyle w:val="Hyperlink"/>
                    <w:noProof/>
                  </w:rPr>
                </w:rPrChange>
              </w:rPr>
            </w:r>
            <w:r w:rsidRPr="001812B0">
              <w:rPr>
                <w:rStyle w:val="Hyperlink"/>
                <w:rFonts w:ascii="Times New Roman" w:hAnsi="Times New Roman" w:cs="Times New Roman"/>
                <w:noProof/>
                <w:rPrChange w:id="112"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shd w:val="clear" w:color="auto" w:fill="FFFFFF"/>
                <w:rPrChange w:id="113" w:author="Paulson Kimani" w:date="2024-06-03T20:57:00Z" w16du:dateUtc="2024-06-04T03:57:00Z">
                  <w:rPr>
                    <w:rStyle w:val="Hyperlink"/>
                    <w:noProof/>
                    <w:shd w:val="clear" w:color="auto" w:fill="FFFFFF"/>
                  </w:rPr>
                </w:rPrChange>
              </w:rPr>
              <w:t>1.3</w:t>
            </w:r>
            <w:r w:rsidRPr="001812B0">
              <w:rPr>
                <w:rFonts w:ascii="Times New Roman" w:eastAsiaTheme="minorEastAsia" w:hAnsi="Times New Roman" w:cs="Times New Roman"/>
                <w:noProof/>
                <w:rPrChange w:id="114"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shd w:val="clear" w:color="auto" w:fill="FFFFFF"/>
                <w:rPrChange w:id="115" w:author="Paulson Kimani" w:date="2024-06-03T20:57:00Z" w16du:dateUtc="2024-06-04T03:57:00Z">
                  <w:rPr>
                    <w:rStyle w:val="Hyperlink"/>
                    <w:noProof/>
                    <w:shd w:val="clear" w:color="auto" w:fill="FFFFFF"/>
                  </w:rPr>
                </w:rPrChange>
              </w:rPr>
              <w:t>Requirements Summary</w:t>
            </w:r>
            <w:r w:rsidRPr="001812B0">
              <w:rPr>
                <w:rFonts w:ascii="Times New Roman" w:hAnsi="Times New Roman" w:cs="Times New Roman"/>
                <w:noProof/>
                <w:webHidden/>
                <w:rPrChange w:id="116" w:author="Paulson Kimani" w:date="2024-06-03T20:57:00Z" w16du:dateUtc="2024-06-04T03:57:00Z">
                  <w:rPr>
                    <w:noProof/>
                    <w:webHidden/>
                  </w:rPr>
                </w:rPrChange>
              </w:rPr>
              <w:tab/>
            </w:r>
            <w:r w:rsidRPr="001812B0">
              <w:rPr>
                <w:rFonts w:ascii="Times New Roman" w:hAnsi="Times New Roman" w:cs="Times New Roman"/>
                <w:noProof/>
                <w:webHidden/>
                <w:rPrChange w:id="117"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118" w:author="Paulson Kimani" w:date="2024-06-03T20:57:00Z" w16du:dateUtc="2024-06-04T03:57:00Z">
                  <w:rPr>
                    <w:noProof/>
                    <w:webHidden/>
                  </w:rPr>
                </w:rPrChange>
              </w:rPr>
              <w:instrText xml:space="preserve"> PAGEREF _Toc168340642 \h </w:instrText>
            </w:r>
            <w:r w:rsidRPr="001812B0">
              <w:rPr>
                <w:rFonts w:ascii="Times New Roman" w:hAnsi="Times New Roman" w:cs="Times New Roman"/>
                <w:noProof/>
                <w:webHidden/>
                <w:rPrChange w:id="119" w:author="Paulson Kimani" w:date="2024-06-03T20:57:00Z" w16du:dateUtc="2024-06-04T03:57:00Z">
                  <w:rPr>
                    <w:noProof/>
                    <w:webHidden/>
                  </w:rPr>
                </w:rPrChange>
              </w:rPr>
            </w:r>
          </w:ins>
          <w:r w:rsidRPr="001812B0">
            <w:rPr>
              <w:rFonts w:ascii="Times New Roman" w:hAnsi="Times New Roman" w:cs="Times New Roman"/>
              <w:noProof/>
              <w:webHidden/>
              <w:rPrChange w:id="120" w:author="Paulson Kimani" w:date="2024-06-03T20:57:00Z" w16du:dateUtc="2024-06-04T03:57:00Z">
                <w:rPr>
                  <w:noProof/>
                  <w:webHidden/>
                </w:rPr>
              </w:rPrChange>
            </w:rPr>
            <w:fldChar w:fldCharType="separate"/>
          </w:r>
          <w:ins w:id="121" w:author="Paulson Kimani" w:date="2024-06-03T20:57:00Z" w16du:dateUtc="2024-06-04T03:57:00Z">
            <w:r w:rsidRPr="001812B0">
              <w:rPr>
                <w:rFonts w:ascii="Times New Roman" w:hAnsi="Times New Roman" w:cs="Times New Roman"/>
                <w:noProof/>
                <w:webHidden/>
                <w:rPrChange w:id="122" w:author="Paulson Kimani" w:date="2024-06-03T20:57:00Z" w16du:dateUtc="2024-06-04T03:57:00Z">
                  <w:rPr>
                    <w:noProof/>
                    <w:webHidden/>
                  </w:rPr>
                </w:rPrChange>
              </w:rPr>
              <w:t>5</w:t>
            </w:r>
            <w:r w:rsidRPr="001812B0">
              <w:rPr>
                <w:rFonts w:ascii="Times New Roman" w:hAnsi="Times New Roman" w:cs="Times New Roman"/>
                <w:noProof/>
                <w:webHidden/>
                <w:rPrChange w:id="123"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124" w:author="Paulson Kimani" w:date="2024-06-03T20:57:00Z" w16du:dateUtc="2024-06-04T03:57:00Z">
                  <w:rPr>
                    <w:rStyle w:val="Hyperlink"/>
                    <w:noProof/>
                  </w:rPr>
                </w:rPrChange>
              </w:rPr>
              <w:fldChar w:fldCharType="end"/>
            </w:r>
          </w:ins>
        </w:p>
        <w:p w14:paraId="08F225A6" w14:textId="6F60DB9F" w:rsidR="0089259A" w:rsidRPr="001812B0" w:rsidRDefault="0089259A">
          <w:pPr>
            <w:pStyle w:val="TOC2"/>
            <w:tabs>
              <w:tab w:val="left" w:pos="960"/>
              <w:tab w:val="right" w:leader="dot" w:pos="9350"/>
            </w:tabs>
            <w:rPr>
              <w:ins w:id="125" w:author="Paulson Kimani" w:date="2024-06-03T20:57:00Z" w16du:dateUtc="2024-06-04T03:57:00Z"/>
              <w:rFonts w:ascii="Times New Roman" w:eastAsiaTheme="minorEastAsia" w:hAnsi="Times New Roman" w:cs="Times New Roman"/>
              <w:noProof/>
              <w:rPrChange w:id="126" w:author="Paulson Kimani" w:date="2024-06-03T20:57:00Z" w16du:dateUtc="2024-06-04T03:57:00Z">
                <w:rPr>
                  <w:ins w:id="127" w:author="Paulson Kimani" w:date="2024-06-03T20:57:00Z" w16du:dateUtc="2024-06-04T03:57:00Z"/>
                  <w:rFonts w:eastAsiaTheme="minorEastAsia"/>
                  <w:noProof/>
                </w:rPr>
              </w:rPrChange>
            </w:rPr>
          </w:pPr>
          <w:ins w:id="128" w:author="Paulson Kimani" w:date="2024-06-03T20:57:00Z" w16du:dateUtc="2024-06-04T03:57:00Z">
            <w:r w:rsidRPr="001812B0">
              <w:rPr>
                <w:rStyle w:val="Hyperlink"/>
                <w:rFonts w:ascii="Times New Roman" w:hAnsi="Times New Roman" w:cs="Times New Roman"/>
                <w:noProof/>
                <w:rPrChange w:id="129"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130"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131" w:author="Paulson Kimani" w:date="2024-06-03T20:57:00Z" w16du:dateUtc="2024-06-04T03:57:00Z">
                  <w:rPr>
                    <w:noProof/>
                  </w:rPr>
                </w:rPrChange>
              </w:rPr>
              <w:instrText>HYPERLINK \l "_Toc168340643"</w:instrText>
            </w:r>
            <w:r w:rsidRPr="001812B0">
              <w:rPr>
                <w:rStyle w:val="Hyperlink"/>
                <w:rFonts w:ascii="Times New Roman" w:hAnsi="Times New Roman" w:cs="Times New Roman"/>
                <w:noProof/>
                <w:rPrChange w:id="132"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133" w:author="Paulson Kimani" w:date="2024-06-03T20:57:00Z" w16du:dateUtc="2024-06-04T03:57:00Z">
                  <w:rPr>
                    <w:rStyle w:val="Hyperlink"/>
                    <w:noProof/>
                  </w:rPr>
                </w:rPrChange>
              </w:rPr>
            </w:r>
            <w:r w:rsidRPr="001812B0">
              <w:rPr>
                <w:rStyle w:val="Hyperlink"/>
                <w:rFonts w:ascii="Times New Roman" w:hAnsi="Times New Roman" w:cs="Times New Roman"/>
                <w:noProof/>
                <w:rPrChange w:id="134"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135" w:author="Paulson Kimani" w:date="2024-06-03T20:57:00Z" w16du:dateUtc="2024-06-04T03:57:00Z">
                  <w:rPr>
                    <w:rStyle w:val="Hyperlink"/>
                    <w:noProof/>
                  </w:rPr>
                </w:rPrChange>
              </w:rPr>
              <w:t>1.4</w:t>
            </w:r>
            <w:r w:rsidRPr="001812B0">
              <w:rPr>
                <w:rFonts w:ascii="Times New Roman" w:eastAsiaTheme="minorEastAsia" w:hAnsi="Times New Roman" w:cs="Times New Roman"/>
                <w:noProof/>
                <w:rPrChange w:id="136"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137" w:author="Paulson Kimani" w:date="2024-06-03T20:57:00Z" w16du:dateUtc="2024-06-04T03:57:00Z">
                  <w:rPr>
                    <w:rStyle w:val="Hyperlink"/>
                    <w:noProof/>
                  </w:rPr>
                </w:rPrChange>
              </w:rPr>
              <w:t>Stakeholders and Their Interests</w:t>
            </w:r>
            <w:r w:rsidRPr="001812B0">
              <w:rPr>
                <w:rFonts w:ascii="Times New Roman" w:hAnsi="Times New Roman" w:cs="Times New Roman"/>
                <w:noProof/>
                <w:webHidden/>
                <w:rPrChange w:id="138" w:author="Paulson Kimani" w:date="2024-06-03T20:57:00Z" w16du:dateUtc="2024-06-04T03:57:00Z">
                  <w:rPr>
                    <w:noProof/>
                    <w:webHidden/>
                  </w:rPr>
                </w:rPrChange>
              </w:rPr>
              <w:tab/>
            </w:r>
            <w:r w:rsidRPr="001812B0">
              <w:rPr>
                <w:rFonts w:ascii="Times New Roman" w:hAnsi="Times New Roman" w:cs="Times New Roman"/>
                <w:noProof/>
                <w:webHidden/>
                <w:rPrChange w:id="139"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140" w:author="Paulson Kimani" w:date="2024-06-03T20:57:00Z" w16du:dateUtc="2024-06-04T03:57:00Z">
                  <w:rPr>
                    <w:noProof/>
                    <w:webHidden/>
                  </w:rPr>
                </w:rPrChange>
              </w:rPr>
              <w:instrText xml:space="preserve"> PAGEREF _Toc168340643 \h </w:instrText>
            </w:r>
            <w:r w:rsidRPr="001812B0">
              <w:rPr>
                <w:rFonts w:ascii="Times New Roman" w:hAnsi="Times New Roman" w:cs="Times New Roman"/>
                <w:noProof/>
                <w:webHidden/>
                <w:rPrChange w:id="141" w:author="Paulson Kimani" w:date="2024-06-03T20:57:00Z" w16du:dateUtc="2024-06-04T03:57:00Z">
                  <w:rPr>
                    <w:noProof/>
                    <w:webHidden/>
                  </w:rPr>
                </w:rPrChange>
              </w:rPr>
            </w:r>
          </w:ins>
          <w:r w:rsidRPr="001812B0">
            <w:rPr>
              <w:rFonts w:ascii="Times New Roman" w:hAnsi="Times New Roman" w:cs="Times New Roman"/>
              <w:noProof/>
              <w:webHidden/>
              <w:rPrChange w:id="142" w:author="Paulson Kimani" w:date="2024-06-03T20:57:00Z" w16du:dateUtc="2024-06-04T03:57:00Z">
                <w:rPr>
                  <w:noProof/>
                  <w:webHidden/>
                </w:rPr>
              </w:rPrChange>
            </w:rPr>
            <w:fldChar w:fldCharType="separate"/>
          </w:r>
          <w:ins w:id="143" w:author="Paulson Kimani" w:date="2024-06-03T20:57:00Z" w16du:dateUtc="2024-06-04T03:57:00Z">
            <w:r w:rsidRPr="001812B0">
              <w:rPr>
                <w:rFonts w:ascii="Times New Roman" w:hAnsi="Times New Roman" w:cs="Times New Roman"/>
                <w:noProof/>
                <w:webHidden/>
                <w:rPrChange w:id="144" w:author="Paulson Kimani" w:date="2024-06-03T20:57:00Z" w16du:dateUtc="2024-06-04T03:57:00Z">
                  <w:rPr>
                    <w:noProof/>
                    <w:webHidden/>
                  </w:rPr>
                </w:rPrChange>
              </w:rPr>
              <w:t>6</w:t>
            </w:r>
            <w:r w:rsidRPr="001812B0">
              <w:rPr>
                <w:rFonts w:ascii="Times New Roman" w:hAnsi="Times New Roman" w:cs="Times New Roman"/>
                <w:noProof/>
                <w:webHidden/>
                <w:rPrChange w:id="145"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146" w:author="Paulson Kimani" w:date="2024-06-03T20:57:00Z" w16du:dateUtc="2024-06-04T03:57:00Z">
                  <w:rPr>
                    <w:rStyle w:val="Hyperlink"/>
                    <w:noProof/>
                  </w:rPr>
                </w:rPrChange>
              </w:rPr>
              <w:fldChar w:fldCharType="end"/>
            </w:r>
          </w:ins>
        </w:p>
        <w:p w14:paraId="4C9B0348" w14:textId="29C5D745" w:rsidR="0089259A" w:rsidRPr="001812B0" w:rsidRDefault="0089259A">
          <w:pPr>
            <w:pStyle w:val="TOC2"/>
            <w:tabs>
              <w:tab w:val="left" w:pos="960"/>
              <w:tab w:val="right" w:leader="dot" w:pos="9350"/>
            </w:tabs>
            <w:rPr>
              <w:ins w:id="147" w:author="Paulson Kimani" w:date="2024-06-03T20:57:00Z" w16du:dateUtc="2024-06-04T03:57:00Z"/>
              <w:rFonts w:ascii="Times New Roman" w:eastAsiaTheme="minorEastAsia" w:hAnsi="Times New Roman" w:cs="Times New Roman"/>
              <w:noProof/>
              <w:rPrChange w:id="148" w:author="Paulson Kimani" w:date="2024-06-03T20:57:00Z" w16du:dateUtc="2024-06-04T03:57:00Z">
                <w:rPr>
                  <w:ins w:id="149" w:author="Paulson Kimani" w:date="2024-06-03T20:57:00Z" w16du:dateUtc="2024-06-04T03:57:00Z"/>
                  <w:rFonts w:eastAsiaTheme="minorEastAsia"/>
                  <w:noProof/>
                </w:rPr>
              </w:rPrChange>
            </w:rPr>
          </w:pPr>
          <w:ins w:id="150" w:author="Paulson Kimani" w:date="2024-06-03T20:57:00Z" w16du:dateUtc="2024-06-04T03:57:00Z">
            <w:r w:rsidRPr="001812B0">
              <w:rPr>
                <w:rStyle w:val="Hyperlink"/>
                <w:rFonts w:ascii="Times New Roman" w:hAnsi="Times New Roman" w:cs="Times New Roman"/>
                <w:noProof/>
                <w:rPrChange w:id="151"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152"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153" w:author="Paulson Kimani" w:date="2024-06-03T20:57:00Z" w16du:dateUtc="2024-06-04T03:57:00Z">
                  <w:rPr>
                    <w:noProof/>
                  </w:rPr>
                </w:rPrChange>
              </w:rPr>
              <w:instrText>HYPERLINK \l "_Toc168340644"</w:instrText>
            </w:r>
            <w:r w:rsidRPr="001812B0">
              <w:rPr>
                <w:rStyle w:val="Hyperlink"/>
                <w:rFonts w:ascii="Times New Roman" w:hAnsi="Times New Roman" w:cs="Times New Roman"/>
                <w:noProof/>
                <w:rPrChange w:id="154"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155" w:author="Paulson Kimani" w:date="2024-06-03T20:57:00Z" w16du:dateUtc="2024-06-04T03:57:00Z">
                  <w:rPr>
                    <w:rStyle w:val="Hyperlink"/>
                    <w:noProof/>
                  </w:rPr>
                </w:rPrChange>
              </w:rPr>
            </w:r>
            <w:r w:rsidRPr="001812B0">
              <w:rPr>
                <w:rStyle w:val="Hyperlink"/>
                <w:rFonts w:ascii="Times New Roman" w:hAnsi="Times New Roman" w:cs="Times New Roman"/>
                <w:noProof/>
                <w:rPrChange w:id="156"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shd w:val="clear" w:color="auto" w:fill="FFFFFF"/>
                <w:rPrChange w:id="157" w:author="Paulson Kimani" w:date="2024-06-03T20:57:00Z" w16du:dateUtc="2024-06-04T03:57:00Z">
                  <w:rPr>
                    <w:rStyle w:val="Hyperlink"/>
                    <w:noProof/>
                    <w:shd w:val="clear" w:color="auto" w:fill="FFFFFF"/>
                  </w:rPr>
                </w:rPrChange>
              </w:rPr>
              <w:t>1.5</w:t>
            </w:r>
            <w:r w:rsidRPr="001812B0">
              <w:rPr>
                <w:rFonts w:ascii="Times New Roman" w:eastAsiaTheme="minorEastAsia" w:hAnsi="Times New Roman" w:cs="Times New Roman"/>
                <w:noProof/>
                <w:rPrChange w:id="158"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shd w:val="clear" w:color="auto" w:fill="FFFFFF"/>
                <w:rPrChange w:id="159" w:author="Paulson Kimani" w:date="2024-06-03T20:57:00Z" w16du:dateUtc="2024-06-04T03:57:00Z">
                  <w:rPr>
                    <w:rStyle w:val="Hyperlink"/>
                    <w:noProof/>
                    <w:shd w:val="clear" w:color="auto" w:fill="FFFFFF"/>
                  </w:rPr>
                </w:rPrChange>
              </w:rPr>
              <w:t>Expected Costs and Benefits</w:t>
            </w:r>
            <w:r w:rsidRPr="001812B0">
              <w:rPr>
                <w:rFonts w:ascii="Times New Roman" w:hAnsi="Times New Roman" w:cs="Times New Roman"/>
                <w:noProof/>
                <w:webHidden/>
                <w:rPrChange w:id="160" w:author="Paulson Kimani" w:date="2024-06-03T20:57:00Z" w16du:dateUtc="2024-06-04T03:57:00Z">
                  <w:rPr>
                    <w:noProof/>
                    <w:webHidden/>
                  </w:rPr>
                </w:rPrChange>
              </w:rPr>
              <w:tab/>
            </w:r>
            <w:r w:rsidRPr="001812B0">
              <w:rPr>
                <w:rFonts w:ascii="Times New Roman" w:hAnsi="Times New Roman" w:cs="Times New Roman"/>
                <w:noProof/>
                <w:webHidden/>
                <w:rPrChange w:id="161"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162" w:author="Paulson Kimani" w:date="2024-06-03T20:57:00Z" w16du:dateUtc="2024-06-04T03:57:00Z">
                  <w:rPr>
                    <w:noProof/>
                    <w:webHidden/>
                  </w:rPr>
                </w:rPrChange>
              </w:rPr>
              <w:instrText xml:space="preserve"> PAGEREF _Toc168340644 \h </w:instrText>
            </w:r>
            <w:r w:rsidRPr="001812B0">
              <w:rPr>
                <w:rFonts w:ascii="Times New Roman" w:hAnsi="Times New Roman" w:cs="Times New Roman"/>
                <w:noProof/>
                <w:webHidden/>
                <w:rPrChange w:id="163" w:author="Paulson Kimani" w:date="2024-06-03T20:57:00Z" w16du:dateUtc="2024-06-04T03:57:00Z">
                  <w:rPr>
                    <w:noProof/>
                    <w:webHidden/>
                  </w:rPr>
                </w:rPrChange>
              </w:rPr>
            </w:r>
          </w:ins>
          <w:r w:rsidRPr="001812B0">
            <w:rPr>
              <w:rFonts w:ascii="Times New Roman" w:hAnsi="Times New Roman" w:cs="Times New Roman"/>
              <w:noProof/>
              <w:webHidden/>
              <w:rPrChange w:id="164" w:author="Paulson Kimani" w:date="2024-06-03T20:57:00Z" w16du:dateUtc="2024-06-04T03:57:00Z">
                <w:rPr>
                  <w:noProof/>
                  <w:webHidden/>
                </w:rPr>
              </w:rPrChange>
            </w:rPr>
            <w:fldChar w:fldCharType="separate"/>
          </w:r>
          <w:ins w:id="165" w:author="Paulson Kimani" w:date="2024-06-03T20:57:00Z" w16du:dateUtc="2024-06-04T03:57:00Z">
            <w:r w:rsidRPr="001812B0">
              <w:rPr>
                <w:rFonts w:ascii="Times New Roman" w:hAnsi="Times New Roman" w:cs="Times New Roman"/>
                <w:noProof/>
                <w:webHidden/>
                <w:rPrChange w:id="166" w:author="Paulson Kimani" w:date="2024-06-03T20:57:00Z" w16du:dateUtc="2024-06-04T03:57:00Z">
                  <w:rPr>
                    <w:noProof/>
                    <w:webHidden/>
                  </w:rPr>
                </w:rPrChange>
              </w:rPr>
              <w:t>6</w:t>
            </w:r>
            <w:r w:rsidRPr="001812B0">
              <w:rPr>
                <w:rFonts w:ascii="Times New Roman" w:hAnsi="Times New Roman" w:cs="Times New Roman"/>
                <w:noProof/>
                <w:webHidden/>
                <w:rPrChange w:id="167"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168" w:author="Paulson Kimani" w:date="2024-06-03T20:57:00Z" w16du:dateUtc="2024-06-04T03:57:00Z">
                  <w:rPr>
                    <w:rStyle w:val="Hyperlink"/>
                    <w:noProof/>
                  </w:rPr>
                </w:rPrChange>
              </w:rPr>
              <w:fldChar w:fldCharType="end"/>
            </w:r>
          </w:ins>
        </w:p>
        <w:p w14:paraId="71D9C0E9" w14:textId="382DB9C1" w:rsidR="0089259A" w:rsidRPr="001812B0" w:rsidRDefault="0089259A">
          <w:pPr>
            <w:pStyle w:val="TOC2"/>
            <w:tabs>
              <w:tab w:val="left" w:pos="960"/>
              <w:tab w:val="right" w:leader="dot" w:pos="9350"/>
            </w:tabs>
            <w:rPr>
              <w:ins w:id="169" w:author="Paulson Kimani" w:date="2024-06-03T20:57:00Z" w16du:dateUtc="2024-06-04T03:57:00Z"/>
              <w:rFonts w:ascii="Times New Roman" w:eastAsiaTheme="minorEastAsia" w:hAnsi="Times New Roman" w:cs="Times New Roman"/>
              <w:noProof/>
              <w:rPrChange w:id="170" w:author="Paulson Kimani" w:date="2024-06-03T20:57:00Z" w16du:dateUtc="2024-06-04T03:57:00Z">
                <w:rPr>
                  <w:ins w:id="171" w:author="Paulson Kimani" w:date="2024-06-03T20:57:00Z" w16du:dateUtc="2024-06-04T03:57:00Z"/>
                  <w:rFonts w:eastAsiaTheme="minorEastAsia"/>
                  <w:noProof/>
                </w:rPr>
              </w:rPrChange>
            </w:rPr>
          </w:pPr>
          <w:ins w:id="172" w:author="Paulson Kimani" w:date="2024-06-03T20:57:00Z" w16du:dateUtc="2024-06-04T03:57:00Z">
            <w:r w:rsidRPr="001812B0">
              <w:rPr>
                <w:rStyle w:val="Hyperlink"/>
                <w:rFonts w:ascii="Times New Roman" w:hAnsi="Times New Roman" w:cs="Times New Roman"/>
                <w:noProof/>
                <w:rPrChange w:id="173"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174"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175" w:author="Paulson Kimani" w:date="2024-06-03T20:57:00Z" w16du:dateUtc="2024-06-04T03:57:00Z">
                  <w:rPr>
                    <w:noProof/>
                  </w:rPr>
                </w:rPrChange>
              </w:rPr>
              <w:instrText>HYPERLINK \l "_Toc168340645"</w:instrText>
            </w:r>
            <w:r w:rsidRPr="001812B0">
              <w:rPr>
                <w:rStyle w:val="Hyperlink"/>
                <w:rFonts w:ascii="Times New Roman" w:hAnsi="Times New Roman" w:cs="Times New Roman"/>
                <w:noProof/>
                <w:rPrChange w:id="176"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177" w:author="Paulson Kimani" w:date="2024-06-03T20:57:00Z" w16du:dateUtc="2024-06-04T03:57:00Z">
                  <w:rPr>
                    <w:rStyle w:val="Hyperlink"/>
                    <w:noProof/>
                  </w:rPr>
                </w:rPrChange>
              </w:rPr>
            </w:r>
            <w:r w:rsidRPr="001812B0">
              <w:rPr>
                <w:rStyle w:val="Hyperlink"/>
                <w:rFonts w:ascii="Times New Roman" w:hAnsi="Times New Roman" w:cs="Times New Roman"/>
                <w:noProof/>
                <w:rPrChange w:id="178"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179" w:author="Paulson Kimani" w:date="2024-06-03T20:57:00Z" w16du:dateUtc="2024-06-04T03:57:00Z">
                  <w:rPr>
                    <w:rStyle w:val="Hyperlink"/>
                    <w:noProof/>
                  </w:rPr>
                </w:rPrChange>
              </w:rPr>
              <w:t>1.6</w:t>
            </w:r>
            <w:r w:rsidRPr="001812B0">
              <w:rPr>
                <w:rFonts w:ascii="Times New Roman" w:eastAsiaTheme="minorEastAsia" w:hAnsi="Times New Roman" w:cs="Times New Roman"/>
                <w:noProof/>
                <w:rPrChange w:id="180"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181" w:author="Paulson Kimani" w:date="2024-06-03T20:57:00Z" w16du:dateUtc="2024-06-04T03:57:00Z">
                  <w:rPr>
                    <w:rStyle w:val="Hyperlink"/>
                    <w:noProof/>
                  </w:rPr>
                </w:rPrChange>
              </w:rPr>
              <w:t>Constraints</w:t>
            </w:r>
            <w:r w:rsidRPr="001812B0">
              <w:rPr>
                <w:rFonts w:ascii="Times New Roman" w:hAnsi="Times New Roman" w:cs="Times New Roman"/>
                <w:noProof/>
                <w:webHidden/>
                <w:rPrChange w:id="182" w:author="Paulson Kimani" w:date="2024-06-03T20:57:00Z" w16du:dateUtc="2024-06-04T03:57:00Z">
                  <w:rPr>
                    <w:noProof/>
                    <w:webHidden/>
                  </w:rPr>
                </w:rPrChange>
              </w:rPr>
              <w:tab/>
            </w:r>
            <w:r w:rsidRPr="001812B0">
              <w:rPr>
                <w:rFonts w:ascii="Times New Roman" w:hAnsi="Times New Roman" w:cs="Times New Roman"/>
                <w:noProof/>
                <w:webHidden/>
                <w:rPrChange w:id="183"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184" w:author="Paulson Kimani" w:date="2024-06-03T20:57:00Z" w16du:dateUtc="2024-06-04T03:57:00Z">
                  <w:rPr>
                    <w:noProof/>
                    <w:webHidden/>
                  </w:rPr>
                </w:rPrChange>
              </w:rPr>
              <w:instrText xml:space="preserve"> PAGEREF _Toc168340645 \h </w:instrText>
            </w:r>
            <w:r w:rsidRPr="001812B0">
              <w:rPr>
                <w:rFonts w:ascii="Times New Roman" w:hAnsi="Times New Roman" w:cs="Times New Roman"/>
                <w:noProof/>
                <w:webHidden/>
                <w:rPrChange w:id="185" w:author="Paulson Kimani" w:date="2024-06-03T20:57:00Z" w16du:dateUtc="2024-06-04T03:57:00Z">
                  <w:rPr>
                    <w:noProof/>
                    <w:webHidden/>
                  </w:rPr>
                </w:rPrChange>
              </w:rPr>
            </w:r>
          </w:ins>
          <w:r w:rsidRPr="001812B0">
            <w:rPr>
              <w:rFonts w:ascii="Times New Roman" w:hAnsi="Times New Roman" w:cs="Times New Roman"/>
              <w:noProof/>
              <w:webHidden/>
              <w:rPrChange w:id="186" w:author="Paulson Kimani" w:date="2024-06-03T20:57:00Z" w16du:dateUtc="2024-06-04T03:57:00Z">
                <w:rPr>
                  <w:noProof/>
                  <w:webHidden/>
                </w:rPr>
              </w:rPrChange>
            </w:rPr>
            <w:fldChar w:fldCharType="separate"/>
          </w:r>
          <w:ins w:id="187" w:author="Paulson Kimani" w:date="2024-06-03T20:57:00Z" w16du:dateUtc="2024-06-04T03:57:00Z">
            <w:r w:rsidRPr="001812B0">
              <w:rPr>
                <w:rFonts w:ascii="Times New Roman" w:hAnsi="Times New Roman" w:cs="Times New Roman"/>
                <w:noProof/>
                <w:webHidden/>
                <w:rPrChange w:id="188" w:author="Paulson Kimani" w:date="2024-06-03T20:57:00Z" w16du:dateUtc="2024-06-04T03:57:00Z">
                  <w:rPr>
                    <w:noProof/>
                    <w:webHidden/>
                  </w:rPr>
                </w:rPrChange>
              </w:rPr>
              <w:t>7</w:t>
            </w:r>
            <w:r w:rsidRPr="001812B0">
              <w:rPr>
                <w:rFonts w:ascii="Times New Roman" w:hAnsi="Times New Roman" w:cs="Times New Roman"/>
                <w:noProof/>
                <w:webHidden/>
                <w:rPrChange w:id="189"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190" w:author="Paulson Kimani" w:date="2024-06-03T20:57:00Z" w16du:dateUtc="2024-06-04T03:57:00Z">
                  <w:rPr>
                    <w:rStyle w:val="Hyperlink"/>
                    <w:noProof/>
                  </w:rPr>
                </w:rPrChange>
              </w:rPr>
              <w:fldChar w:fldCharType="end"/>
            </w:r>
          </w:ins>
        </w:p>
        <w:p w14:paraId="49CAB017" w14:textId="13A07011" w:rsidR="0089259A" w:rsidRPr="001812B0" w:rsidRDefault="0089259A">
          <w:pPr>
            <w:pStyle w:val="TOC2"/>
            <w:tabs>
              <w:tab w:val="left" w:pos="960"/>
              <w:tab w:val="right" w:leader="dot" w:pos="9350"/>
            </w:tabs>
            <w:rPr>
              <w:ins w:id="191" w:author="Paulson Kimani" w:date="2024-06-03T20:57:00Z" w16du:dateUtc="2024-06-04T03:57:00Z"/>
              <w:rFonts w:ascii="Times New Roman" w:eastAsiaTheme="minorEastAsia" w:hAnsi="Times New Roman" w:cs="Times New Roman"/>
              <w:noProof/>
              <w:rPrChange w:id="192" w:author="Paulson Kimani" w:date="2024-06-03T20:57:00Z" w16du:dateUtc="2024-06-04T03:57:00Z">
                <w:rPr>
                  <w:ins w:id="193" w:author="Paulson Kimani" w:date="2024-06-03T20:57:00Z" w16du:dateUtc="2024-06-04T03:57:00Z"/>
                  <w:rFonts w:eastAsiaTheme="minorEastAsia"/>
                  <w:noProof/>
                </w:rPr>
              </w:rPrChange>
            </w:rPr>
          </w:pPr>
          <w:ins w:id="194" w:author="Paulson Kimani" w:date="2024-06-03T20:57:00Z" w16du:dateUtc="2024-06-04T03:57:00Z">
            <w:r w:rsidRPr="001812B0">
              <w:rPr>
                <w:rStyle w:val="Hyperlink"/>
                <w:rFonts w:ascii="Times New Roman" w:hAnsi="Times New Roman" w:cs="Times New Roman"/>
                <w:noProof/>
                <w:rPrChange w:id="195"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196"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197" w:author="Paulson Kimani" w:date="2024-06-03T20:57:00Z" w16du:dateUtc="2024-06-04T03:57:00Z">
                  <w:rPr>
                    <w:noProof/>
                  </w:rPr>
                </w:rPrChange>
              </w:rPr>
              <w:instrText>HYPERLINK \l "_Toc168340646"</w:instrText>
            </w:r>
            <w:r w:rsidRPr="001812B0">
              <w:rPr>
                <w:rStyle w:val="Hyperlink"/>
                <w:rFonts w:ascii="Times New Roman" w:hAnsi="Times New Roman" w:cs="Times New Roman"/>
                <w:noProof/>
                <w:rPrChange w:id="198"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199" w:author="Paulson Kimani" w:date="2024-06-03T20:57:00Z" w16du:dateUtc="2024-06-04T03:57:00Z">
                  <w:rPr>
                    <w:rStyle w:val="Hyperlink"/>
                    <w:noProof/>
                  </w:rPr>
                </w:rPrChange>
              </w:rPr>
            </w:r>
            <w:r w:rsidRPr="001812B0">
              <w:rPr>
                <w:rStyle w:val="Hyperlink"/>
                <w:rFonts w:ascii="Times New Roman" w:hAnsi="Times New Roman" w:cs="Times New Roman"/>
                <w:noProof/>
                <w:rPrChange w:id="200"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201" w:author="Paulson Kimani" w:date="2024-06-03T20:57:00Z" w16du:dateUtc="2024-06-04T03:57:00Z">
                  <w:rPr>
                    <w:rStyle w:val="Hyperlink"/>
                    <w:noProof/>
                  </w:rPr>
                </w:rPrChange>
              </w:rPr>
              <w:t>1.7</w:t>
            </w:r>
            <w:r w:rsidRPr="001812B0">
              <w:rPr>
                <w:rFonts w:ascii="Times New Roman" w:eastAsiaTheme="minorEastAsia" w:hAnsi="Times New Roman" w:cs="Times New Roman"/>
                <w:noProof/>
                <w:rPrChange w:id="202"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203" w:author="Paulson Kimani" w:date="2024-06-03T20:57:00Z" w16du:dateUtc="2024-06-04T03:57:00Z">
                  <w:rPr>
                    <w:rStyle w:val="Hyperlink"/>
                    <w:noProof/>
                  </w:rPr>
                </w:rPrChange>
              </w:rPr>
              <w:t>Reccomendation</w:t>
            </w:r>
            <w:r w:rsidRPr="001812B0">
              <w:rPr>
                <w:rFonts w:ascii="Times New Roman" w:hAnsi="Times New Roman" w:cs="Times New Roman"/>
                <w:noProof/>
                <w:webHidden/>
                <w:rPrChange w:id="204" w:author="Paulson Kimani" w:date="2024-06-03T20:57:00Z" w16du:dateUtc="2024-06-04T03:57:00Z">
                  <w:rPr>
                    <w:noProof/>
                    <w:webHidden/>
                  </w:rPr>
                </w:rPrChange>
              </w:rPr>
              <w:tab/>
            </w:r>
            <w:r w:rsidRPr="001812B0">
              <w:rPr>
                <w:rFonts w:ascii="Times New Roman" w:hAnsi="Times New Roman" w:cs="Times New Roman"/>
                <w:noProof/>
                <w:webHidden/>
                <w:rPrChange w:id="205"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206" w:author="Paulson Kimani" w:date="2024-06-03T20:57:00Z" w16du:dateUtc="2024-06-04T03:57:00Z">
                  <w:rPr>
                    <w:noProof/>
                    <w:webHidden/>
                  </w:rPr>
                </w:rPrChange>
              </w:rPr>
              <w:instrText xml:space="preserve"> PAGEREF _Toc168340646 \h </w:instrText>
            </w:r>
            <w:r w:rsidRPr="001812B0">
              <w:rPr>
                <w:rFonts w:ascii="Times New Roman" w:hAnsi="Times New Roman" w:cs="Times New Roman"/>
                <w:noProof/>
                <w:webHidden/>
                <w:rPrChange w:id="207" w:author="Paulson Kimani" w:date="2024-06-03T20:57:00Z" w16du:dateUtc="2024-06-04T03:57:00Z">
                  <w:rPr>
                    <w:noProof/>
                    <w:webHidden/>
                  </w:rPr>
                </w:rPrChange>
              </w:rPr>
            </w:r>
          </w:ins>
          <w:r w:rsidRPr="001812B0">
            <w:rPr>
              <w:rFonts w:ascii="Times New Roman" w:hAnsi="Times New Roman" w:cs="Times New Roman"/>
              <w:noProof/>
              <w:webHidden/>
              <w:rPrChange w:id="208" w:author="Paulson Kimani" w:date="2024-06-03T20:57:00Z" w16du:dateUtc="2024-06-04T03:57:00Z">
                <w:rPr>
                  <w:noProof/>
                  <w:webHidden/>
                </w:rPr>
              </w:rPrChange>
            </w:rPr>
            <w:fldChar w:fldCharType="separate"/>
          </w:r>
          <w:ins w:id="209" w:author="Paulson Kimani" w:date="2024-06-03T20:57:00Z" w16du:dateUtc="2024-06-04T03:57:00Z">
            <w:r w:rsidRPr="001812B0">
              <w:rPr>
                <w:rFonts w:ascii="Times New Roman" w:hAnsi="Times New Roman" w:cs="Times New Roman"/>
                <w:noProof/>
                <w:webHidden/>
                <w:rPrChange w:id="210" w:author="Paulson Kimani" w:date="2024-06-03T20:57:00Z" w16du:dateUtc="2024-06-04T03:57:00Z">
                  <w:rPr>
                    <w:noProof/>
                    <w:webHidden/>
                  </w:rPr>
                </w:rPrChange>
              </w:rPr>
              <w:t>8</w:t>
            </w:r>
            <w:r w:rsidRPr="001812B0">
              <w:rPr>
                <w:rFonts w:ascii="Times New Roman" w:hAnsi="Times New Roman" w:cs="Times New Roman"/>
                <w:noProof/>
                <w:webHidden/>
                <w:rPrChange w:id="211"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212" w:author="Paulson Kimani" w:date="2024-06-03T20:57:00Z" w16du:dateUtc="2024-06-04T03:57:00Z">
                  <w:rPr>
                    <w:rStyle w:val="Hyperlink"/>
                    <w:noProof/>
                  </w:rPr>
                </w:rPrChange>
              </w:rPr>
              <w:fldChar w:fldCharType="end"/>
            </w:r>
          </w:ins>
        </w:p>
        <w:p w14:paraId="7FD24F86" w14:textId="269C9115" w:rsidR="0089259A" w:rsidRPr="001812B0" w:rsidRDefault="0089259A">
          <w:pPr>
            <w:pStyle w:val="TOC2"/>
            <w:tabs>
              <w:tab w:val="left" w:pos="960"/>
              <w:tab w:val="right" w:leader="dot" w:pos="9350"/>
            </w:tabs>
            <w:rPr>
              <w:ins w:id="213" w:author="Paulson Kimani" w:date="2024-06-03T20:57:00Z" w16du:dateUtc="2024-06-04T03:57:00Z"/>
              <w:rFonts w:ascii="Times New Roman" w:eastAsiaTheme="minorEastAsia" w:hAnsi="Times New Roman" w:cs="Times New Roman"/>
              <w:noProof/>
              <w:rPrChange w:id="214" w:author="Paulson Kimani" w:date="2024-06-03T20:57:00Z" w16du:dateUtc="2024-06-04T03:57:00Z">
                <w:rPr>
                  <w:ins w:id="215" w:author="Paulson Kimani" w:date="2024-06-03T20:57:00Z" w16du:dateUtc="2024-06-04T03:57:00Z"/>
                  <w:rFonts w:eastAsiaTheme="minorEastAsia"/>
                  <w:noProof/>
                </w:rPr>
              </w:rPrChange>
            </w:rPr>
          </w:pPr>
          <w:ins w:id="216" w:author="Paulson Kimani" w:date="2024-06-03T20:57:00Z" w16du:dateUtc="2024-06-04T03:57:00Z">
            <w:r w:rsidRPr="001812B0">
              <w:rPr>
                <w:rStyle w:val="Hyperlink"/>
                <w:rFonts w:ascii="Times New Roman" w:hAnsi="Times New Roman" w:cs="Times New Roman"/>
                <w:noProof/>
                <w:rPrChange w:id="217"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218"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219" w:author="Paulson Kimani" w:date="2024-06-03T20:57:00Z" w16du:dateUtc="2024-06-04T03:57:00Z">
                  <w:rPr>
                    <w:noProof/>
                  </w:rPr>
                </w:rPrChange>
              </w:rPr>
              <w:instrText>HYPERLINK \l "_Toc168340647"</w:instrText>
            </w:r>
            <w:r w:rsidRPr="001812B0">
              <w:rPr>
                <w:rStyle w:val="Hyperlink"/>
                <w:rFonts w:ascii="Times New Roman" w:hAnsi="Times New Roman" w:cs="Times New Roman"/>
                <w:noProof/>
                <w:rPrChange w:id="220"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221" w:author="Paulson Kimani" w:date="2024-06-03T20:57:00Z" w16du:dateUtc="2024-06-04T03:57:00Z">
                  <w:rPr>
                    <w:rStyle w:val="Hyperlink"/>
                    <w:noProof/>
                  </w:rPr>
                </w:rPrChange>
              </w:rPr>
            </w:r>
            <w:r w:rsidRPr="001812B0">
              <w:rPr>
                <w:rStyle w:val="Hyperlink"/>
                <w:rFonts w:ascii="Times New Roman" w:hAnsi="Times New Roman" w:cs="Times New Roman"/>
                <w:noProof/>
                <w:rPrChange w:id="222"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223" w:author="Paulson Kimani" w:date="2024-06-03T20:57:00Z" w16du:dateUtc="2024-06-04T03:57:00Z">
                  <w:rPr>
                    <w:rStyle w:val="Hyperlink"/>
                    <w:noProof/>
                  </w:rPr>
                </w:rPrChange>
              </w:rPr>
              <w:t>1.8</w:t>
            </w:r>
            <w:r w:rsidRPr="001812B0">
              <w:rPr>
                <w:rFonts w:ascii="Times New Roman" w:eastAsiaTheme="minorEastAsia" w:hAnsi="Times New Roman" w:cs="Times New Roman"/>
                <w:noProof/>
                <w:rPrChange w:id="224"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225" w:author="Paulson Kimani" w:date="2024-06-03T20:57:00Z" w16du:dateUtc="2024-06-04T03:57:00Z">
                  <w:rPr>
                    <w:rStyle w:val="Hyperlink"/>
                    <w:noProof/>
                  </w:rPr>
                </w:rPrChange>
              </w:rPr>
              <w:t>Document Overview</w:t>
            </w:r>
            <w:r w:rsidRPr="001812B0">
              <w:rPr>
                <w:rFonts w:ascii="Times New Roman" w:hAnsi="Times New Roman" w:cs="Times New Roman"/>
                <w:noProof/>
                <w:webHidden/>
                <w:rPrChange w:id="226" w:author="Paulson Kimani" w:date="2024-06-03T20:57:00Z" w16du:dateUtc="2024-06-04T03:57:00Z">
                  <w:rPr>
                    <w:noProof/>
                    <w:webHidden/>
                  </w:rPr>
                </w:rPrChange>
              </w:rPr>
              <w:tab/>
            </w:r>
            <w:r w:rsidRPr="001812B0">
              <w:rPr>
                <w:rFonts w:ascii="Times New Roman" w:hAnsi="Times New Roman" w:cs="Times New Roman"/>
                <w:noProof/>
                <w:webHidden/>
                <w:rPrChange w:id="227"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228" w:author="Paulson Kimani" w:date="2024-06-03T20:57:00Z" w16du:dateUtc="2024-06-04T03:57:00Z">
                  <w:rPr>
                    <w:noProof/>
                    <w:webHidden/>
                  </w:rPr>
                </w:rPrChange>
              </w:rPr>
              <w:instrText xml:space="preserve"> PAGEREF _Toc168340647 \h </w:instrText>
            </w:r>
            <w:r w:rsidRPr="001812B0">
              <w:rPr>
                <w:rFonts w:ascii="Times New Roman" w:hAnsi="Times New Roman" w:cs="Times New Roman"/>
                <w:noProof/>
                <w:webHidden/>
                <w:rPrChange w:id="229" w:author="Paulson Kimani" w:date="2024-06-03T20:57:00Z" w16du:dateUtc="2024-06-04T03:57:00Z">
                  <w:rPr>
                    <w:noProof/>
                    <w:webHidden/>
                  </w:rPr>
                </w:rPrChange>
              </w:rPr>
            </w:r>
          </w:ins>
          <w:r w:rsidRPr="001812B0">
            <w:rPr>
              <w:rFonts w:ascii="Times New Roman" w:hAnsi="Times New Roman" w:cs="Times New Roman"/>
              <w:noProof/>
              <w:webHidden/>
              <w:rPrChange w:id="230" w:author="Paulson Kimani" w:date="2024-06-03T20:57:00Z" w16du:dateUtc="2024-06-04T03:57:00Z">
                <w:rPr>
                  <w:noProof/>
                  <w:webHidden/>
                </w:rPr>
              </w:rPrChange>
            </w:rPr>
            <w:fldChar w:fldCharType="separate"/>
          </w:r>
          <w:ins w:id="231" w:author="Paulson Kimani" w:date="2024-06-03T20:57:00Z" w16du:dateUtc="2024-06-04T03:57:00Z">
            <w:r w:rsidRPr="001812B0">
              <w:rPr>
                <w:rFonts w:ascii="Times New Roman" w:hAnsi="Times New Roman" w:cs="Times New Roman"/>
                <w:noProof/>
                <w:webHidden/>
                <w:rPrChange w:id="232" w:author="Paulson Kimani" w:date="2024-06-03T20:57:00Z" w16du:dateUtc="2024-06-04T03:57:00Z">
                  <w:rPr>
                    <w:noProof/>
                    <w:webHidden/>
                  </w:rPr>
                </w:rPrChange>
              </w:rPr>
              <w:t>8</w:t>
            </w:r>
            <w:r w:rsidRPr="001812B0">
              <w:rPr>
                <w:rFonts w:ascii="Times New Roman" w:hAnsi="Times New Roman" w:cs="Times New Roman"/>
                <w:noProof/>
                <w:webHidden/>
                <w:rPrChange w:id="233"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234" w:author="Paulson Kimani" w:date="2024-06-03T20:57:00Z" w16du:dateUtc="2024-06-04T03:57:00Z">
                  <w:rPr>
                    <w:rStyle w:val="Hyperlink"/>
                    <w:noProof/>
                  </w:rPr>
                </w:rPrChange>
              </w:rPr>
              <w:fldChar w:fldCharType="end"/>
            </w:r>
          </w:ins>
        </w:p>
        <w:p w14:paraId="4241BA78" w14:textId="2A80AD6D" w:rsidR="0089259A" w:rsidRPr="001812B0" w:rsidRDefault="0089259A">
          <w:pPr>
            <w:pStyle w:val="TOC1"/>
            <w:tabs>
              <w:tab w:val="left" w:pos="720"/>
              <w:tab w:val="right" w:leader="dot" w:pos="9350"/>
            </w:tabs>
            <w:rPr>
              <w:ins w:id="235" w:author="Paulson Kimani" w:date="2024-06-03T20:57:00Z" w16du:dateUtc="2024-06-04T03:57:00Z"/>
              <w:rFonts w:ascii="Times New Roman" w:eastAsiaTheme="minorEastAsia" w:hAnsi="Times New Roman" w:cs="Times New Roman"/>
              <w:noProof/>
              <w:rPrChange w:id="236" w:author="Paulson Kimani" w:date="2024-06-03T20:57:00Z" w16du:dateUtc="2024-06-04T03:57:00Z">
                <w:rPr>
                  <w:ins w:id="237" w:author="Paulson Kimani" w:date="2024-06-03T20:57:00Z" w16du:dateUtc="2024-06-04T03:57:00Z"/>
                  <w:rFonts w:eastAsiaTheme="minorEastAsia"/>
                  <w:noProof/>
                </w:rPr>
              </w:rPrChange>
            </w:rPr>
          </w:pPr>
          <w:ins w:id="238" w:author="Paulson Kimani" w:date="2024-06-03T20:57:00Z" w16du:dateUtc="2024-06-04T03:57:00Z">
            <w:r w:rsidRPr="001812B0">
              <w:rPr>
                <w:rStyle w:val="Hyperlink"/>
                <w:rFonts w:ascii="Times New Roman" w:hAnsi="Times New Roman" w:cs="Times New Roman"/>
                <w:noProof/>
                <w:rPrChange w:id="239"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240"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241" w:author="Paulson Kimani" w:date="2024-06-03T20:57:00Z" w16du:dateUtc="2024-06-04T03:57:00Z">
                  <w:rPr>
                    <w:noProof/>
                  </w:rPr>
                </w:rPrChange>
              </w:rPr>
              <w:instrText>HYPERLINK \l "_Toc168340648"</w:instrText>
            </w:r>
            <w:r w:rsidRPr="001812B0">
              <w:rPr>
                <w:rStyle w:val="Hyperlink"/>
                <w:rFonts w:ascii="Times New Roman" w:hAnsi="Times New Roman" w:cs="Times New Roman"/>
                <w:noProof/>
                <w:rPrChange w:id="242"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243" w:author="Paulson Kimani" w:date="2024-06-03T20:57:00Z" w16du:dateUtc="2024-06-04T03:57:00Z">
                  <w:rPr>
                    <w:rStyle w:val="Hyperlink"/>
                    <w:noProof/>
                  </w:rPr>
                </w:rPrChange>
              </w:rPr>
            </w:r>
            <w:r w:rsidRPr="001812B0">
              <w:rPr>
                <w:rStyle w:val="Hyperlink"/>
                <w:rFonts w:ascii="Times New Roman" w:hAnsi="Times New Roman" w:cs="Times New Roman"/>
                <w:noProof/>
                <w:rPrChange w:id="244"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245" w:author="Paulson Kimani" w:date="2024-06-03T20:57:00Z" w16du:dateUtc="2024-06-04T03:57:00Z">
                  <w:rPr>
                    <w:rStyle w:val="Hyperlink"/>
                    <w:noProof/>
                  </w:rPr>
                </w:rPrChange>
              </w:rPr>
              <w:t>2.0</w:t>
            </w:r>
            <w:r w:rsidRPr="001812B0">
              <w:rPr>
                <w:rFonts w:ascii="Times New Roman" w:eastAsiaTheme="minorEastAsia" w:hAnsi="Times New Roman" w:cs="Times New Roman"/>
                <w:noProof/>
                <w:rPrChange w:id="246"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247" w:author="Paulson Kimani" w:date="2024-06-03T20:57:00Z" w16du:dateUtc="2024-06-04T03:57:00Z">
                  <w:rPr>
                    <w:rStyle w:val="Hyperlink"/>
                    <w:noProof/>
                  </w:rPr>
                </w:rPrChange>
              </w:rPr>
              <w:t>System Initiation</w:t>
            </w:r>
            <w:r w:rsidRPr="001812B0">
              <w:rPr>
                <w:rFonts w:ascii="Times New Roman" w:hAnsi="Times New Roman" w:cs="Times New Roman"/>
                <w:noProof/>
                <w:webHidden/>
                <w:rPrChange w:id="248" w:author="Paulson Kimani" w:date="2024-06-03T20:57:00Z" w16du:dateUtc="2024-06-04T03:57:00Z">
                  <w:rPr>
                    <w:noProof/>
                    <w:webHidden/>
                  </w:rPr>
                </w:rPrChange>
              </w:rPr>
              <w:tab/>
            </w:r>
            <w:r w:rsidRPr="001812B0">
              <w:rPr>
                <w:rFonts w:ascii="Times New Roman" w:hAnsi="Times New Roman" w:cs="Times New Roman"/>
                <w:noProof/>
                <w:webHidden/>
                <w:rPrChange w:id="249"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250" w:author="Paulson Kimani" w:date="2024-06-03T20:57:00Z" w16du:dateUtc="2024-06-04T03:57:00Z">
                  <w:rPr>
                    <w:noProof/>
                    <w:webHidden/>
                  </w:rPr>
                </w:rPrChange>
              </w:rPr>
              <w:instrText xml:space="preserve"> PAGEREF _Toc168340648 \h </w:instrText>
            </w:r>
            <w:r w:rsidRPr="001812B0">
              <w:rPr>
                <w:rFonts w:ascii="Times New Roman" w:hAnsi="Times New Roman" w:cs="Times New Roman"/>
                <w:noProof/>
                <w:webHidden/>
                <w:rPrChange w:id="251" w:author="Paulson Kimani" w:date="2024-06-03T20:57:00Z" w16du:dateUtc="2024-06-04T03:57:00Z">
                  <w:rPr>
                    <w:noProof/>
                    <w:webHidden/>
                  </w:rPr>
                </w:rPrChange>
              </w:rPr>
            </w:r>
          </w:ins>
          <w:r w:rsidRPr="001812B0">
            <w:rPr>
              <w:rFonts w:ascii="Times New Roman" w:hAnsi="Times New Roman" w:cs="Times New Roman"/>
              <w:noProof/>
              <w:webHidden/>
              <w:rPrChange w:id="252" w:author="Paulson Kimani" w:date="2024-06-03T20:57:00Z" w16du:dateUtc="2024-06-04T03:57:00Z">
                <w:rPr>
                  <w:noProof/>
                  <w:webHidden/>
                </w:rPr>
              </w:rPrChange>
            </w:rPr>
            <w:fldChar w:fldCharType="separate"/>
          </w:r>
          <w:ins w:id="253" w:author="Paulson Kimani" w:date="2024-06-03T20:57:00Z" w16du:dateUtc="2024-06-04T03:57:00Z">
            <w:r w:rsidRPr="001812B0">
              <w:rPr>
                <w:rFonts w:ascii="Times New Roman" w:hAnsi="Times New Roman" w:cs="Times New Roman"/>
                <w:noProof/>
                <w:webHidden/>
                <w:rPrChange w:id="254" w:author="Paulson Kimani" w:date="2024-06-03T20:57:00Z" w16du:dateUtc="2024-06-04T03:57:00Z">
                  <w:rPr>
                    <w:noProof/>
                    <w:webHidden/>
                  </w:rPr>
                </w:rPrChange>
              </w:rPr>
              <w:t>9</w:t>
            </w:r>
            <w:r w:rsidRPr="001812B0">
              <w:rPr>
                <w:rFonts w:ascii="Times New Roman" w:hAnsi="Times New Roman" w:cs="Times New Roman"/>
                <w:noProof/>
                <w:webHidden/>
                <w:rPrChange w:id="255"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256" w:author="Paulson Kimani" w:date="2024-06-03T20:57:00Z" w16du:dateUtc="2024-06-04T03:57:00Z">
                  <w:rPr>
                    <w:rStyle w:val="Hyperlink"/>
                    <w:noProof/>
                  </w:rPr>
                </w:rPrChange>
              </w:rPr>
              <w:fldChar w:fldCharType="end"/>
            </w:r>
          </w:ins>
        </w:p>
        <w:p w14:paraId="6E9B71EC" w14:textId="4903AF7A" w:rsidR="0089259A" w:rsidRPr="001812B0" w:rsidRDefault="0089259A">
          <w:pPr>
            <w:pStyle w:val="TOC2"/>
            <w:tabs>
              <w:tab w:val="left" w:pos="960"/>
              <w:tab w:val="right" w:leader="dot" w:pos="9350"/>
            </w:tabs>
            <w:rPr>
              <w:ins w:id="257" w:author="Paulson Kimani" w:date="2024-06-03T20:57:00Z" w16du:dateUtc="2024-06-04T03:57:00Z"/>
              <w:rFonts w:ascii="Times New Roman" w:eastAsiaTheme="minorEastAsia" w:hAnsi="Times New Roman" w:cs="Times New Roman"/>
              <w:noProof/>
              <w:rPrChange w:id="258" w:author="Paulson Kimani" w:date="2024-06-03T20:57:00Z" w16du:dateUtc="2024-06-04T03:57:00Z">
                <w:rPr>
                  <w:ins w:id="259" w:author="Paulson Kimani" w:date="2024-06-03T20:57:00Z" w16du:dateUtc="2024-06-04T03:57:00Z"/>
                  <w:rFonts w:eastAsiaTheme="minorEastAsia"/>
                  <w:noProof/>
                </w:rPr>
              </w:rPrChange>
            </w:rPr>
          </w:pPr>
          <w:ins w:id="260" w:author="Paulson Kimani" w:date="2024-06-03T20:57:00Z" w16du:dateUtc="2024-06-04T03:57:00Z">
            <w:r w:rsidRPr="001812B0">
              <w:rPr>
                <w:rStyle w:val="Hyperlink"/>
                <w:rFonts w:ascii="Times New Roman" w:hAnsi="Times New Roman" w:cs="Times New Roman"/>
                <w:noProof/>
                <w:rPrChange w:id="261"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262"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263" w:author="Paulson Kimani" w:date="2024-06-03T20:57:00Z" w16du:dateUtc="2024-06-04T03:57:00Z">
                  <w:rPr>
                    <w:noProof/>
                  </w:rPr>
                </w:rPrChange>
              </w:rPr>
              <w:instrText>HYPERLINK \l "_Toc168340649"</w:instrText>
            </w:r>
            <w:r w:rsidRPr="001812B0">
              <w:rPr>
                <w:rStyle w:val="Hyperlink"/>
                <w:rFonts w:ascii="Times New Roman" w:hAnsi="Times New Roman" w:cs="Times New Roman"/>
                <w:noProof/>
                <w:rPrChange w:id="264"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265" w:author="Paulson Kimani" w:date="2024-06-03T20:57:00Z" w16du:dateUtc="2024-06-04T03:57:00Z">
                  <w:rPr>
                    <w:rStyle w:val="Hyperlink"/>
                    <w:noProof/>
                  </w:rPr>
                </w:rPrChange>
              </w:rPr>
            </w:r>
            <w:r w:rsidRPr="001812B0">
              <w:rPr>
                <w:rStyle w:val="Hyperlink"/>
                <w:rFonts w:ascii="Times New Roman" w:hAnsi="Times New Roman" w:cs="Times New Roman"/>
                <w:noProof/>
                <w:rPrChange w:id="266"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267" w:author="Paulson Kimani" w:date="2024-06-03T20:57:00Z" w16du:dateUtc="2024-06-04T03:57:00Z">
                  <w:rPr>
                    <w:rStyle w:val="Hyperlink"/>
                    <w:noProof/>
                  </w:rPr>
                </w:rPrChange>
              </w:rPr>
              <w:t>2.1</w:t>
            </w:r>
            <w:r w:rsidRPr="001812B0">
              <w:rPr>
                <w:rFonts w:ascii="Times New Roman" w:eastAsiaTheme="minorEastAsia" w:hAnsi="Times New Roman" w:cs="Times New Roman"/>
                <w:noProof/>
                <w:rPrChange w:id="268"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269" w:author="Paulson Kimani" w:date="2024-06-03T20:57:00Z" w16du:dateUtc="2024-06-04T03:57:00Z">
                  <w:rPr>
                    <w:rStyle w:val="Hyperlink"/>
                    <w:noProof/>
                  </w:rPr>
                </w:rPrChange>
              </w:rPr>
              <w:t>Project Initiation Request (PIR)</w:t>
            </w:r>
            <w:r w:rsidRPr="001812B0">
              <w:rPr>
                <w:rFonts w:ascii="Times New Roman" w:hAnsi="Times New Roman" w:cs="Times New Roman"/>
                <w:noProof/>
                <w:webHidden/>
                <w:rPrChange w:id="270" w:author="Paulson Kimani" w:date="2024-06-03T20:57:00Z" w16du:dateUtc="2024-06-04T03:57:00Z">
                  <w:rPr>
                    <w:noProof/>
                    <w:webHidden/>
                  </w:rPr>
                </w:rPrChange>
              </w:rPr>
              <w:tab/>
            </w:r>
            <w:r w:rsidRPr="001812B0">
              <w:rPr>
                <w:rFonts w:ascii="Times New Roman" w:hAnsi="Times New Roman" w:cs="Times New Roman"/>
                <w:noProof/>
                <w:webHidden/>
                <w:rPrChange w:id="271"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272" w:author="Paulson Kimani" w:date="2024-06-03T20:57:00Z" w16du:dateUtc="2024-06-04T03:57:00Z">
                  <w:rPr>
                    <w:noProof/>
                    <w:webHidden/>
                  </w:rPr>
                </w:rPrChange>
              </w:rPr>
              <w:instrText xml:space="preserve"> PAGEREF _Toc168340649 \h </w:instrText>
            </w:r>
            <w:r w:rsidRPr="001812B0">
              <w:rPr>
                <w:rFonts w:ascii="Times New Roman" w:hAnsi="Times New Roman" w:cs="Times New Roman"/>
                <w:noProof/>
                <w:webHidden/>
                <w:rPrChange w:id="273" w:author="Paulson Kimani" w:date="2024-06-03T20:57:00Z" w16du:dateUtc="2024-06-04T03:57:00Z">
                  <w:rPr>
                    <w:noProof/>
                    <w:webHidden/>
                  </w:rPr>
                </w:rPrChange>
              </w:rPr>
            </w:r>
          </w:ins>
          <w:r w:rsidRPr="001812B0">
            <w:rPr>
              <w:rFonts w:ascii="Times New Roman" w:hAnsi="Times New Roman" w:cs="Times New Roman"/>
              <w:noProof/>
              <w:webHidden/>
              <w:rPrChange w:id="274" w:author="Paulson Kimani" w:date="2024-06-03T20:57:00Z" w16du:dateUtc="2024-06-04T03:57:00Z">
                <w:rPr>
                  <w:noProof/>
                  <w:webHidden/>
                </w:rPr>
              </w:rPrChange>
            </w:rPr>
            <w:fldChar w:fldCharType="separate"/>
          </w:r>
          <w:ins w:id="275" w:author="Paulson Kimani" w:date="2024-06-03T20:57:00Z" w16du:dateUtc="2024-06-04T03:57:00Z">
            <w:r w:rsidRPr="001812B0">
              <w:rPr>
                <w:rFonts w:ascii="Times New Roman" w:hAnsi="Times New Roman" w:cs="Times New Roman"/>
                <w:noProof/>
                <w:webHidden/>
                <w:rPrChange w:id="276" w:author="Paulson Kimani" w:date="2024-06-03T20:57:00Z" w16du:dateUtc="2024-06-04T03:57:00Z">
                  <w:rPr>
                    <w:noProof/>
                    <w:webHidden/>
                  </w:rPr>
                </w:rPrChange>
              </w:rPr>
              <w:t>9</w:t>
            </w:r>
            <w:r w:rsidRPr="001812B0">
              <w:rPr>
                <w:rFonts w:ascii="Times New Roman" w:hAnsi="Times New Roman" w:cs="Times New Roman"/>
                <w:noProof/>
                <w:webHidden/>
                <w:rPrChange w:id="277"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278" w:author="Paulson Kimani" w:date="2024-06-03T20:57:00Z" w16du:dateUtc="2024-06-04T03:57:00Z">
                  <w:rPr>
                    <w:rStyle w:val="Hyperlink"/>
                    <w:noProof/>
                  </w:rPr>
                </w:rPrChange>
              </w:rPr>
              <w:fldChar w:fldCharType="end"/>
            </w:r>
          </w:ins>
        </w:p>
        <w:p w14:paraId="5C6E4CE4" w14:textId="34F89F60" w:rsidR="0089259A" w:rsidRPr="001812B0" w:rsidRDefault="0089259A">
          <w:pPr>
            <w:pStyle w:val="TOC1"/>
            <w:tabs>
              <w:tab w:val="left" w:pos="720"/>
              <w:tab w:val="right" w:leader="dot" w:pos="9350"/>
            </w:tabs>
            <w:rPr>
              <w:ins w:id="279" w:author="Paulson Kimani" w:date="2024-06-03T20:57:00Z" w16du:dateUtc="2024-06-04T03:57:00Z"/>
              <w:rFonts w:ascii="Times New Roman" w:eastAsiaTheme="minorEastAsia" w:hAnsi="Times New Roman" w:cs="Times New Roman"/>
              <w:noProof/>
              <w:rPrChange w:id="280" w:author="Paulson Kimani" w:date="2024-06-03T20:57:00Z" w16du:dateUtc="2024-06-04T03:57:00Z">
                <w:rPr>
                  <w:ins w:id="281" w:author="Paulson Kimani" w:date="2024-06-03T20:57:00Z" w16du:dateUtc="2024-06-04T03:57:00Z"/>
                  <w:rFonts w:eastAsiaTheme="minorEastAsia"/>
                  <w:noProof/>
                </w:rPr>
              </w:rPrChange>
            </w:rPr>
          </w:pPr>
          <w:ins w:id="282" w:author="Paulson Kimani" w:date="2024-06-03T20:57:00Z" w16du:dateUtc="2024-06-04T03:57:00Z">
            <w:r w:rsidRPr="001812B0">
              <w:rPr>
                <w:rStyle w:val="Hyperlink"/>
                <w:rFonts w:ascii="Times New Roman" w:hAnsi="Times New Roman" w:cs="Times New Roman"/>
                <w:noProof/>
                <w:rPrChange w:id="283"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284"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285" w:author="Paulson Kimani" w:date="2024-06-03T20:57:00Z" w16du:dateUtc="2024-06-04T03:57:00Z">
                  <w:rPr>
                    <w:noProof/>
                  </w:rPr>
                </w:rPrChange>
              </w:rPr>
              <w:instrText>HYPERLINK \l "_Toc168340650"</w:instrText>
            </w:r>
            <w:r w:rsidRPr="001812B0">
              <w:rPr>
                <w:rStyle w:val="Hyperlink"/>
                <w:rFonts w:ascii="Times New Roman" w:hAnsi="Times New Roman" w:cs="Times New Roman"/>
                <w:noProof/>
                <w:rPrChange w:id="286"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287" w:author="Paulson Kimani" w:date="2024-06-03T20:57:00Z" w16du:dateUtc="2024-06-04T03:57:00Z">
                  <w:rPr>
                    <w:rStyle w:val="Hyperlink"/>
                    <w:noProof/>
                  </w:rPr>
                </w:rPrChange>
              </w:rPr>
            </w:r>
            <w:r w:rsidRPr="001812B0">
              <w:rPr>
                <w:rStyle w:val="Hyperlink"/>
                <w:rFonts w:ascii="Times New Roman" w:hAnsi="Times New Roman" w:cs="Times New Roman"/>
                <w:noProof/>
                <w:rPrChange w:id="288"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289" w:author="Paulson Kimani" w:date="2024-06-03T20:57:00Z" w16du:dateUtc="2024-06-04T03:57:00Z">
                  <w:rPr>
                    <w:rStyle w:val="Hyperlink"/>
                    <w:noProof/>
                  </w:rPr>
                </w:rPrChange>
              </w:rPr>
              <w:t>3.0</w:t>
            </w:r>
            <w:r w:rsidRPr="001812B0">
              <w:rPr>
                <w:rFonts w:ascii="Times New Roman" w:eastAsiaTheme="minorEastAsia" w:hAnsi="Times New Roman" w:cs="Times New Roman"/>
                <w:noProof/>
                <w:rPrChange w:id="290"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291" w:author="Paulson Kimani" w:date="2024-06-03T20:57:00Z" w16du:dateUtc="2024-06-04T03:57:00Z">
                  <w:rPr>
                    <w:rStyle w:val="Hyperlink"/>
                    <w:noProof/>
                  </w:rPr>
                </w:rPrChange>
              </w:rPr>
              <w:t>Feasability Assessment</w:t>
            </w:r>
            <w:r w:rsidRPr="001812B0">
              <w:rPr>
                <w:rFonts w:ascii="Times New Roman" w:hAnsi="Times New Roman" w:cs="Times New Roman"/>
                <w:noProof/>
                <w:webHidden/>
                <w:rPrChange w:id="292" w:author="Paulson Kimani" w:date="2024-06-03T20:57:00Z" w16du:dateUtc="2024-06-04T03:57:00Z">
                  <w:rPr>
                    <w:noProof/>
                    <w:webHidden/>
                  </w:rPr>
                </w:rPrChange>
              </w:rPr>
              <w:tab/>
            </w:r>
            <w:r w:rsidRPr="001812B0">
              <w:rPr>
                <w:rFonts w:ascii="Times New Roman" w:hAnsi="Times New Roman" w:cs="Times New Roman"/>
                <w:noProof/>
                <w:webHidden/>
                <w:rPrChange w:id="293"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294" w:author="Paulson Kimani" w:date="2024-06-03T20:57:00Z" w16du:dateUtc="2024-06-04T03:57:00Z">
                  <w:rPr>
                    <w:noProof/>
                    <w:webHidden/>
                  </w:rPr>
                </w:rPrChange>
              </w:rPr>
              <w:instrText xml:space="preserve"> PAGEREF _Toc168340650 \h </w:instrText>
            </w:r>
            <w:r w:rsidRPr="001812B0">
              <w:rPr>
                <w:rFonts w:ascii="Times New Roman" w:hAnsi="Times New Roman" w:cs="Times New Roman"/>
                <w:noProof/>
                <w:webHidden/>
                <w:rPrChange w:id="295" w:author="Paulson Kimani" w:date="2024-06-03T20:57:00Z" w16du:dateUtc="2024-06-04T03:57:00Z">
                  <w:rPr>
                    <w:noProof/>
                    <w:webHidden/>
                  </w:rPr>
                </w:rPrChange>
              </w:rPr>
            </w:r>
          </w:ins>
          <w:r w:rsidRPr="001812B0">
            <w:rPr>
              <w:rFonts w:ascii="Times New Roman" w:hAnsi="Times New Roman" w:cs="Times New Roman"/>
              <w:noProof/>
              <w:webHidden/>
              <w:rPrChange w:id="296" w:author="Paulson Kimani" w:date="2024-06-03T20:57:00Z" w16du:dateUtc="2024-06-04T03:57:00Z">
                <w:rPr>
                  <w:noProof/>
                  <w:webHidden/>
                </w:rPr>
              </w:rPrChange>
            </w:rPr>
            <w:fldChar w:fldCharType="separate"/>
          </w:r>
          <w:ins w:id="297" w:author="Paulson Kimani" w:date="2024-06-03T20:57:00Z" w16du:dateUtc="2024-06-04T03:57:00Z">
            <w:r w:rsidRPr="001812B0">
              <w:rPr>
                <w:rFonts w:ascii="Times New Roman" w:hAnsi="Times New Roman" w:cs="Times New Roman"/>
                <w:noProof/>
                <w:webHidden/>
                <w:rPrChange w:id="298" w:author="Paulson Kimani" w:date="2024-06-03T20:57:00Z" w16du:dateUtc="2024-06-04T03:57:00Z">
                  <w:rPr>
                    <w:noProof/>
                    <w:webHidden/>
                  </w:rPr>
                </w:rPrChange>
              </w:rPr>
              <w:t>15</w:t>
            </w:r>
            <w:r w:rsidRPr="001812B0">
              <w:rPr>
                <w:rFonts w:ascii="Times New Roman" w:hAnsi="Times New Roman" w:cs="Times New Roman"/>
                <w:noProof/>
                <w:webHidden/>
                <w:rPrChange w:id="299"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300" w:author="Paulson Kimani" w:date="2024-06-03T20:57:00Z" w16du:dateUtc="2024-06-04T03:57:00Z">
                  <w:rPr>
                    <w:rStyle w:val="Hyperlink"/>
                    <w:noProof/>
                  </w:rPr>
                </w:rPrChange>
              </w:rPr>
              <w:fldChar w:fldCharType="end"/>
            </w:r>
          </w:ins>
        </w:p>
        <w:p w14:paraId="0E889EDF" w14:textId="0352EB14" w:rsidR="0089259A" w:rsidRPr="001812B0" w:rsidRDefault="0089259A">
          <w:pPr>
            <w:pStyle w:val="TOC2"/>
            <w:tabs>
              <w:tab w:val="left" w:pos="960"/>
              <w:tab w:val="right" w:leader="dot" w:pos="9350"/>
            </w:tabs>
            <w:rPr>
              <w:ins w:id="301" w:author="Paulson Kimani" w:date="2024-06-03T20:57:00Z" w16du:dateUtc="2024-06-04T03:57:00Z"/>
              <w:rFonts w:ascii="Times New Roman" w:eastAsiaTheme="minorEastAsia" w:hAnsi="Times New Roman" w:cs="Times New Roman"/>
              <w:noProof/>
              <w:rPrChange w:id="302" w:author="Paulson Kimani" w:date="2024-06-03T20:57:00Z" w16du:dateUtc="2024-06-04T03:57:00Z">
                <w:rPr>
                  <w:ins w:id="303" w:author="Paulson Kimani" w:date="2024-06-03T20:57:00Z" w16du:dateUtc="2024-06-04T03:57:00Z"/>
                  <w:rFonts w:eastAsiaTheme="minorEastAsia"/>
                  <w:noProof/>
                </w:rPr>
              </w:rPrChange>
            </w:rPr>
          </w:pPr>
          <w:ins w:id="304" w:author="Paulson Kimani" w:date="2024-06-03T20:57:00Z" w16du:dateUtc="2024-06-04T03:57:00Z">
            <w:r w:rsidRPr="001812B0">
              <w:rPr>
                <w:rStyle w:val="Hyperlink"/>
                <w:rFonts w:ascii="Times New Roman" w:hAnsi="Times New Roman" w:cs="Times New Roman"/>
                <w:noProof/>
                <w:rPrChange w:id="305"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306"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307" w:author="Paulson Kimani" w:date="2024-06-03T20:57:00Z" w16du:dateUtc="2024-06-04T03:57:00Z">
                  <w:rPr>
                    <w:noProof/>
                  </w:rPr>
                </w:rPrChange>
              </w:rPr>
              <w:instrText>HYPERLINK \l "_Toc168340651"</w:instrText>
            </w:r>
            <w:r w:rsidRPr="001812B0">
              <w:rPr>
                <w:rStyle w:val="Hyperlink"/>
                <w:rFonts w:ascii="Times New Roman" w:hAnsi="Times New Roman" w:cs="Times New Roman"/>
                <w:noProof/>
                <w:rPrChange w:id="308"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309" w:author="Paulson Kimani" w:date="2024-06-03T20:57:00Z" w16du:dateUtc="2024-06-04T03:57:00Z">
                  <w:rPr>
                    <w:rStyle w:val="Hyperlink"/>
                    <w:noProof/>
                  </w:rPr>
                </w:rPrChange>
              </w:rPr>
            </w:r>
            <w:r w:rsidRPr="001812B0">
              <w:rPr>
                <w:rStyle w:val="Hyperlink"/>
                <w:rFonts w:ascii="Times New Roman" w:hAnsi="Times New Roman" w:cs="Times New Roman"/>
                <w:noProof/>
                <w:rPrChange w:id="310"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311" w:author="Paulson Kimani" w:date="2024-06-03T20:57:00Z" w16du:dateUtc="2024-06-04T03:57:00Z">
                  <w:rPr>
                    <w:rStyle w:val="Hyperlink"/>
                    <w:noProof/>
                  </w:rPr>
                </w:rPrChange>
              </w:rPr>
              <w:t>3.1</w:t>
            </w:r>
            <w:r w:rsidRPr="001812B0">
              <w:rPr>
                <w:rFonts w:ascii="Times New Roman" w:eastAsiaTheme="minorEastAsia" w:hAnsi="Times New Roman" w:cs="Times New Roman"/>
                <w:noProof/>
                <w:rPrChange w:id="312"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313" w:author="Paulson Kimani" w:date="2024-06-03T20:57:00Z" w16du:dateUtc="2024-06-04T03:57:00Z">
                  <w:rPr>
                    <w:rStyle w:val="Hyperlink"/>
                    <w:noProof/>
                  </w:rPr>
                </w:rPrChange>
              </w:rPr>
              <w:t>Introduction</w:t>
            </w:r>
            <w:r w:rsidRPr="001812B0">
              <w:rPr>
                <w:rFonts w:ascii="Times New Roman" w:hAnsi="Times New Roman" w:cs="Times New Roman"/>
                <w:noProof/>
                <w:webHidden/>
                <w:rPrChange w:id="314" w:author="Paulson Kimani" w:date="2024-06-03T20:57:00Z" w16du:dateUtc="2024-06-04T03:57:00Z">
                  <w:rPr>
                    <w:noProof/>
                    <w:webHidden/>
                  </w:rPr>
                </w:rPrChange>
              </w:rPr>
              <w:tab/>
            </w:r>
            <w:r w:rsidRPr="001812B0">
              <w:rPr>
                <w:rFonts w:ascii="Times New Roman" w:hAnsi="Times New Roman" w:cs="Times New Roman"/>
                <w:noProof/>
                <w:webHidden/>
                <w:rPrChange w:id="315"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316" w:author="Paulson Kimani" w:date="2024-06-03T20:57:00Z" w16du:dateUtc="2024-06-04T03:57:00Z">
                  <w:rPr>
                    <w:noProof/>
                    <w:webHidden/>
                  </w:rPr>
                </w:rPrChange>
              </w:rPr>
              <w:instrText xml:space="preserve"> PAGEREF _Toc168340651 \h </w:instrText>
            </w:r>
            <w:r w:rsidRPr="001812B0">
              <w:rPr>
                <w:rFonts w:ascii="Times New Roman" w:hAnsi="Times New Roman" w:cs="Times New Roman"/>
                <w:noProof/>
                <w:webHidden/>
                <w:rPrChange w:id="317" w:author="Paulson Kimani" w:date="2024-06-03T20:57:00Z" w16du:dateUtc="2024-06-04T03:57:00Z">
                  <w:rPr>
                    <w:noProof/>
                    <w:webHidden/>
                  </w:rPr>
                </w:rPrChange>
              </w:rPr>
            </w:r>
          </w:ins>
          <w:r w:rsidRPr="001812B0">
            <w:rPr>
              <w:rFonts w:ascii="Times New Roman" w:hAnsi="Times New Roman" w:cs="Times New Roman"/>
              <w:noProof/>
              <w:webHidden/>
              <w:rPrChange w:id="318" w:author="Paulson Kimani" w:date="2024-06-03T20:57:00Z" w16du:dateUtc="2024-06-04T03:57:00Z">
                <w:rPr>
                  <w:noProof/>
                  <w:webHidden/>
                </w:rPr>
              </w:rPrChange>
            </w:rPr>
            <w:fldChar w:fldCharType="separate"/>
          </w:r>
          <w:ins w:id="319" w:author="Paulson Kimani" w:date="2024-06-03T20:57:00Z" w16du:dateUtc="2024-06-04T03:57:00Z">
            <w:r w:rsidRPr="001812B0">
              <w:rPr>
                <w:rFonts w:ascii="Times New Roman" w:hAnsi="Times New Roman" w:cs="Times New Roman"/>
                <w:noProof/>
                <w:webHidden/>
                <w:rPrChange w:id="320" w:author="Paulson Kimani" w:date="2024-06-03T20:57:00Z" w16du:dateUtc="2024-06-04T03:57:00Z">
                  <w:rPr>
                    <w:noProof/>
                    <w:webHidden/>
                  </w:rPr>
                </w:rPrChange>
              </w:rPr>
              <w:t>15</w:t>
            </w:r>
            <w:r w:rsidRPr="001812B0">
              <w:rPr>
                <w:rFonts w:ascii="Times New Roman" w:hAnsi="Times New Roman" w:cs="Times New Roman"/>
                <w:noProof/>
                <w:webHidden/>
                <w:rPrChange w:id="321"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322" w:author="Paulson Kimani" w:date="2024-06-03T20:57:00Z" w16du:dateUtc="2024-06-04T03:57:00Z">
                  <w:rPr>
                    <w:rStyle w:val="Hyperlink"/>
                    <w:noProof/>
                  </w:rPr>
                </w:rPrChange>
              </w:rPr>
              <w:fldChar w:fldCharType="end"/>
            </w:r>
          </w:ins>
        </w:p>
        <w:p w14:paraId="2A4394E6" w14:textId="78D32993" w:rsidR="0089259A" w:rsidRPr="001812B0" w:rsidRDefault="0089259A">
          <w:pPr>
            <w:pStyle w:val="TOC2"/>
            <w:tabs>
              <w:tab w:val="left" w:pos="960"/>
              <w:tab w:val="right" w:leader="dot" w:pos="9350"/>
            </w:tabs>
            <w:rPr>
              <w:ins w:id="323" w:author="Paulson Kimani" w:date="2024-06-03T20:57:00Z" w16du:dateUtc="2024-06-04T03:57:00Z"/>
              <w:rFonts w:ascii="Times New Roman" w:eastAsiaTheme="minorEastAsia" w:hAnsi="Times New Roman" w:cs="Times New Roman"/>
              <w:noProof/>
              <w:rPrChange w:id="324" w:author="Paulson Kimani" w:date="2024-06-03T20:57:00Z" w16du:dateUtc="2024-06-04T03:57:00Z">
                <w:rPr>
                  <w:ins w:id="325" w:author="Paulson Kimani" w:date="2024-06-03T20:57:00Z" w16du:dateUtc="2024-06-04T03:57:00Z"/>
                  <w:rFonts w:eastAsiaTheme="minorEastAsia"/>
                  <w:noProof/>
                </w:rPr>
              </w:rPrChange>
            </w:rPr>
          </w:pPr>
          <w:ins w:id="326" w:author="Paulson Kimani" w:date="2024-06-03T20:57:00Z" w16du:dateUtc="2024-06-04T03:57:00Z">
            <w:r w:rsidRPr="001812B0">
              <w:rPr>
                <w:rStyle w:val="Hyperlink"/>
                <w:rFonts w:ascii="Times New Roman" w:hAnsi="Times New Roman" w:cs="Times New Roman"/>
                <w:noProof/>
                <w:rPrChange w:id="327"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328"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329" w:author="Paulson Kimani" w:date="2024-06-03T20:57:00Z" w16du:dateUtc="2024-06-04T03:57:00Z">
                  <w:rPr>
                    <w:noProof/>
                  </w:rPr>
                </w:rPrChange>
              </w:rPr>
              <w:instrText>HYPERLINK \l "_Toc168340652"</w:instrText>
            </w:r>
            <w:r w:rsidRPr="001812B0">
              <w:rPr>
                <w:rStyle w:val="Hyperlink"/>
                <w:rFonts w:ascii="Times New Roman" w:hAnsi="Times New Roman" w:cs="Times New Roman"/>
                <w:noProof/>
                <w:rPrChange w:id="330"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331" w:author="Paulson Kimani" w:date="2024-06-03T20:57:00Z" w16du:dateUtc="2024-06-04T03:57:00Z">
                  <w:rPr>
                    <w:rStyle w:val="Hyperlink"/>
                    <w:noProof/>
                  </w:rPr>
                </w:rPrChange>
              </w:rPr>
            </w:r>
            <w:r w:rsidRPr="001812B0">
              <w:rPr>
                <w:rStyle w:val="Hyperlink"/>
                <w:rFonts w:ascii="Times New Roman" w:hAnsi="Times New Roman" w:cs="Times New Roman"/>
                <w:noProof/>
                <w:rPrChange w:id="332"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333" w:author="Paulson Kimani" w:date="2024-06-03T20:57:00Z" w16du:dateUtc="2024-06-04T03:57:00Z">
                  <w:rPr>
                    <w:rStyle w:val="Hyperlink"/>
                    <w:noProof/>
                  </w:rPr>
                </w:rPrChange>
              </w:rPr>
              <w:t>3.2</w:t>
            </w:r>
            <w:r w:rsidRPr="001812B0">
              <w:rPr>
                <w:rFonts w:ascii="Times New Roman" w:eastAsiaTheme="minorEastAsia" w:hAnsi="Times New Roman" w:cs="Times New Roman"/>
                <w:noProof/>
                <w:rPrChange w:id="334"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335" w:author="Paulson Kimani" w:date="2024-06-03T20:57:00Z" w16du:dateUtc="2024-06-04T03:57:00Z">
                  <w:rPr>
                    <w:rStyle w:val="Hyperlink"/>
                    <w:noProof/>
                  </w:rPr>
                </w:rPrChange>
              </w:rPr>
              <w:t>Additional Comments:</w:t>
            </w:r>
            <w:r w:rsidRPr="001812B0">
              <w:rPr>
                <w:rFonts w:ascii="Times New Roman" w:hAnsi="Times New Roman" w:cs="Times New Roman"/>
                <w:noProof/>
                <w:webHidden/>
                <w:rPrChange w:id="336" w:author="Paulson Kimani" w:date="2024-06-03T20:57:00Z" w16du:dateUtc="2024-06-04T03:57:00Z">
                  <w:rPr>
                    <w:noProof/>
                    <w:webHidden/>
                  </w:rPr>
                </w:rPrChange>
              </w:rPr>
              <w:tab/>
            </w:r>
            <w:r w:rsidRPr="001812B0">
              <w:rPr>
                <w:rFonts w:ascii="Times New Roman" w:hAnsi="Times New Roman" w:cs="Times New Roman"/>
                <w:noProof/>
                <w:webHidden/>
                <w:rPrChange w:id="337"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338" w:author="Paulson Kimani" w:date="2024-06-03T20:57:00Z" w16du:dateUtc="2024-06-04T03:57:00Z">
                  <w:rPr>
                    <w:noProof/>
                    <w:webHidden/>
                  </w:rPr>
                </w:rPrChange>
              </w:rPr>
              <w:instrText xml:space="preserve"> PAGEREF _Toc168340652 \h </w:instrText>
            </w:r>
            <w:r w:rsidRPr="001812B0">
              <w:rPr>
                <w:rFonts w:ascii="Times New Roman" w:hAnsi="Times New Roman" w:cs="Times New Roman"/>
                <w:noProof/>
                <w:webHidden/>
                <w:rPrChange w:id="339" w:author="Paulson Kimani" w:date="2024-06-03T20:57:00Z" w16du:dateUtc="2024-06-04T03:57:00Z">
                  <w:rPr>
                    <w:noProof/>
                    <w:webHidden/>
                  </w:rPr>
                </w:rPrChange>
              </w:rPr>
            </w:r>
          </w:ins>
          <w:r w:rsidRPr="001812B0">
            <w:rPr>
              <w:rFonts w:ascii="Times New Roman" w:hAnsi="Times New Roman" w:cs="Times New Roman"/>
              <w:noProof/>
              <w:webHidden/>
              <w:rPrChange w:id="340" w:author="Paulson Kimani" w:date="2024-06-03T20:57:00Z" w16du:dateUtc="2024-06-04T03:57:00Z">
                <w:rPr>
                  <w:noProof/>
                  <w:webHidden/>
                </w:rPr>
              </w:rPrChange>
            </w:rPr>
            <w:fldChar w:fldCharType="separate"/>
          </w:r>
          <w:ins w:id="341" w:author="Paulson Kimani" w:date="2024-06-03T20:57:00Z" w16du:dateUtc="2024-06-04T03:57:00Z">
            <w:r w:rsidRPr="001812B0">
              <w:rPr>
                <w:rFonts w:ascii="Times New Roman" w:hAnsi="Times New Roman" w:cs="Times New Roman"/>
                <w:noProof/>
                <w:webHidden/>
                <w:rPrChange w:id="342" w:author="Paulson Kimani" w:date="2024-06-03T20:57:00Z" w16du:dateUtc="2024-06-04T03:57:00Z">
                  <w:rPr>
                    <w:noProof/>
                    <w:webHidden/>
                  </w:rPr>
                </w:rPrChange>
              </w:rPr>
              <w:t>15</w:t>
            </w:r>
            <w:r w:rsidRPr="001812B0">
              <w:rPr>
                <w:rFonts w:ascii="Times New Roman" w:hAnsi="Times New Roman" w:cs="Times New Roman"/>
                <w:noProof/>
                <w:webHidden/>
                <w:rPrChange w:id="343"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344" w:author="Paulson Kimani" w:date="2024-06-03T20:57:00Z" w16du:dateUtc="2024-06-04T03:57:00Z">
                  <w:rPr>
                    <w:rStyle w:val="Hyperlink"/>
                    <w:noProof/>
                  </w:rPr>
                </w:rPrChange>
              </w:rPr>
              <w:fldChar w:fldCharType="end"/>
            </w:r>
          </w:ins>
        </w:p>
        <w:p w14:paraId="7DB404C2" w14:textId="0F01674A" w:rsidR="0089259A" w:rsidRPr="001812B0" w:rsidRDefault="0089259A">
          <w:pPr>
            <w:pStyle w:val="TOC2"/>
            <w:tabs>
              <w:tab w:val="left" w:pos="960"/>
              <w:tab w:val="right" w:leader="dot" w:pos="9350"/>
            </w:tabs>
            <w:rPr>
              <w:ins w:id="345" w:author="Paulson Kimani" w:date="2024-06-03T20:57:00Z" w16du:dateUtc="2024-06-04T03:57:00Z"/>
              <w:rFonts w:ascii="Times New Roman" w:eastAsiaTheme="minorEastAsia" w:hAnsi="Times New Roman" w:cs="Times New Roman"/>
              <w:noProof/>
              <w:rPrChange w:id="346" w:author="Paulson Kimani" w:date="2024-06-03T20:57:00Z" w16du:dateUtc="2024-06-04T03:57:00Z">
                <w:rPr>
                  <w:ins w:id="347" w:author="Paulson Kimani" w:date="2024-06-03T20:57:00Z" w16du:dateUtc="2024-06-04T03:57:00Z"/>
                  <w:rFonts w:eastAsiaTheme="minorEastAsia"/>
                  <w:noProof/>
                </w:rPr>
              </w:rPrChange>
            </w:rPr>
          </w:pPr>
          <w:ins w:id="348" w:author="Paulson Kimani" w:date="2024-06-03T20:57:00Z" w16du:dateUtc="2024-06-04T03:57:00Z">
            <w:r w:rsidRPr="001812B0">
              <w:rPr>
                <w:rStyle w:val="Hyperlink"/>
                <w:rFonts w:ascii="Times New Roman" w:hAnsi="Times New Roman" w:cs="Times New Roman"/>
                <w:noProof/>
                <w:rPrChange w:id="349"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350"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351" w:author="Paulson Kimani" w:date="2024-06-03T20:57:00Z" w16du:dateUtc="2024-06-04T03:57:00Z">
                  <w:rPr>
                    <w:noProof/>
                  </w:rPr>
                </w:rPrChange>
              </w:rPr>
              <w:instrText>HYPERLINK \l "_Toc168340653"</w:instrText>
            </w:r>
            <w:r w:rsidRPr="001812B0">
              <w:rPr>
                <w:rStyle w:val="Hyperlink"/>
                <w:rFonts w:ascii="Times New Roman" w:hAnsi="Times New Roman" w:cs="Times New Roman"/>
                <w:noProof/>
                <w:rPrChange w:id="352"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353" w:author="Paulson Kimani" w:date="2024-06-03T20:57:00Z" w16du:dateUtc="2024-06-04T03:57:00Z">
                  <w:rPr>
                    <w:rStyle w:val="Hyperlink"/>
                    <w:noProof/>
                  </w:rPr>
                </w:rPrChange>
              </w:rPr>
            </w:r>
            <w:r w:rsidRPr="001812B0">
              <w:rPr>
                <w:rStyle w:val="Hyperlink"/>
                <w:rFonts w:ascii="Times New Roman" w:hAnsi="Times New Roman" w:cs="Times New Roman"/>
                <w:noProof/>
                <w:rPrChange w:id="354"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355" w:author="Paulson Kimani" w:date="2024-06-03T20:57:00Z" w16du:dateUtc="2024-06-04T03:57:00Z">
                  <w:rPr>
                    <w:rStyle w:val="Hyperlink"/>
                    <w:noProof/>
                  </w:rPr>
                </w:rPrChange>
              </w:rPr>
              <w:t>3.3</w:t>
            </w:r>
            <w:r w:rsidRPr="001812B0">
              <w:rPr>
                <w:rFonts w:ascii="Times New Roman" w:eastAsiaTheme="minorEastAsia" w:hAnsi="Times New Roman" w:cs="Times New Roman"/>
                <w:noProof/>
                <w:rPrChange w:id="356"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357" w:author="Paulson Kimani" w:date="2024-06-03T20:57:00Z" w16du:dateUtc="2024-06-04T03:57:00Z">
                  <w:rPr>
                    <w:rStyle w:val="Hyperlink"/>
                    <w:noProof/>
                  </w:rPr>
                </w:rPrChange>
              </w:rPr>
              <w:t>Conclusion:</w:t>
            </w:r>
            <w:r w:rsidRPr="001812B0">
              <w:rPr>
                <w:rFonts w:ascii="Times New Roman" w:hAnsi="Times New Roman" w:cs="Times New Roman"/>
                <w:noProof/>
                <w:webHidden/>
                <w:rPrChange w:id="358" w:author="Paulson Kimani" w:date="2024-06-03T20:57:00Z" w16du:dateUtc="2024-06-04T03:57:00Z">
                  <w:rPr>
                    <w:noProof/>
                    <w:webHidden/>
                  </w:rPr>
                </w:rPrChange>
              </w:rPr>
              <w:tab/>
            </w:r>
            <w:r w:rsidRPr="001812B0">
              <w:rPr>
                <w:rFonts w:ascii="Times New Roman" w:hAnsi="Times New Roman" w:cs="Times New Roman"/>
                <w:noProof/>
                <w:webHidden/>
                <w:rPrChange w:id="359"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360" w:author="Paulson Kimani" w:date="2024-06-03T20:57:00Z" w16du:dateUtc="2024-06-04T03:57:00Z">
                  <w:rPr>
                    <w:noProof/>
                    <w:webHidden/>
                  </w:rPr>
                </w:rPrChange>
              </w:rPr>
              <w:instrText xml:space="preserve"> PAGEREF _Toc168340653 \h </w:instrText>
            </w:r>
            <w:r w:rsidRPr="001812B0">
              <w:rPr>
                <w:rFonts w:ascii="Times New Roman" w:hAnsi="Times New Roman" w:cs="Times New Roman"/>
                <w:noProof/>
                <w:webHidden/>
                <w:rPrChange w:id="361" w:author="Paulson Kimani" w:date="2024-06-03T20:57:00Z" w16du:dateUtc="2024-06-04T03:57:00Z">
                  <w:rPr>
                    <w:noProof/>
                    <w:webHidden/>
                  </w:rPr>
                </w:rPrChange>
              </w:rPr>
            </w:r>
          </w:ins>
          <w:r w:rsidRPr="001812B0">
            <w:rPr>
              <w:rFonts w:ascii="Times New Roman" w:hAnsi="Times New Roman" w:cs="Times New Roman"/>
              <w:noProof/>
              <w:webHidden/>
              <w:rPrChange w:id="362" w:author="Paulson Kimani" w:date="2024-06-03T20:57:00Z" w16du:dateUtc="2024-06-04T03:57:00Z">
                <w:rPr>
                  <w:noProof/>
                  <w:webHidden/>
                </w:rPr>
              </w:rPrChange>
            </w:rPr>
            <w:fldChar w:fldCharType="separate"/>
          </w:r>
          <w:ins w:id="363" w:author="Paulson Kimani" w:date="2024-06-03T20:57:00Z" w16du:dateUtc="2024-06-04T03:57:00Z">
            <w:r w:rsidRPr="001812B0">
              <w:rPr>
                <w:rFonts w:ascii="Times New Roman" w:hAnsi="Times New Roman" w:cs="Times New Roman"/>
                <w:noProof/>
                <w:webHidden/>
                <w:rPrChange w:id="364" w:author="Paulson Kimani" w:date="2024-06-03T20:57:00Z" w16du:dateUtc="2024-06-04T03:57:00Z">
                  <w:rPr>
                    <w:noProof/>
                    <w:webHidden/>
                  </w:rPr>
                </w:rPrChange>
              </w:rPr>
              <w:t>16</w:t>
            </w:r>
            <w:r w:rsidRPr="001812B0">
              <w:rPr>
                <w:rFonts w:ascii="Times New Roman" w:hAnsi="Times New Roman" w:cs="Times New Roman"/>
                <w:noProof/>
                <w:webHidden/>
                <w:rPrChange w:id="365"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366" w:author="Paulson Kimani" w:date="2024-06-03T20:57:00Z" w16du:dateUtc="2024-06-04T03:57:00Z">
                  <w:rPr>
                    <w:rStyle w:val="Hyperlink"/>
                    <w:noProof/>
                  </w:rPr>
                </w:rPrChange>
              </w:rPr>
              <w:fldChar w:fldCharType="end"/>
            </w:r>
          </w:ins>
        </w:p>
        <w:p w14:paraId="7E277212" w14:textId="7DC89E95" w:rsidR="0089259A" w:rsidRPr="001812B0" w:rsidRDefault="0089259A">
          <w:pPr>
            <w:pStyle w:val="TOC1"/>
            <w:tabs>
              <w:tab w:val="left" w:pos="720"/>
              <w:tab w:val="right" w:leader="dot" w:pos="9350"/>
            </w:tabs>
            <w:rPr>
              <w:ins w:id="367" w:author="Paulson Kimani" w:date="2024-06-03T20:57:00Z" w16du:dateUtc="2024-06-04T03:57:00Z"/>
              <w:rFonts w:ascii="Times New Roman" w:eastAsiaTheme="minorEastAsia" w:hAnsi="Times New Roman" w:cs="Times New Roman"/>
              <w:noProof/>
              <w:rPrChange w:id="368" w:author="Paulson Kimani" w:date="2024-06-03T20:57:00Z" w16du:dateUtc="2024-06-04T03:57:00Z">
                <w:rPr>
                  <w:ins w:id="369" w:author="Paulson Kimani" w:date="2024-06-03T20:57:00Z" w16du:dateUtc="2024-06-04T03:57:00Z"/>
                  <w:rFonts w:eastAsiaTheme="minorEastAsia"/>
                  <w:noProof/>
                </w:rPr>
              </w:rPrChange>
            </w:rPr>
          </w:pPr>
          <w:ins w:id="370" w:author="Paulson Kimani" w:date="2024-06-03T20:57:00Z" w16du:dateUtc="2024-06-04T03:57:00Z">
            <w:r w:rsidRPr="001812B0">
              <w:rPr>
                <w:rStyle w:val="Hyperlink"/>
                <w:rFonts w:ascii="Times New Roman" w:hAnsi="Times New Roman" w:cs="Times New Roman"/>
                <w:noProof/>
                <w:rPrChange w:id="371"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372"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373" w:author="Paulson Kimani" w:date="2024-06-03T20:57:00Z" w16du:dateUtc="2024-06-04T03:57:00Z">
                  <w:rPr>
                    <w:noProof/>
                  </w:rPr>
                </w:rPrChange>
              </w:rPr>
              <w:instrText>HYPERLINK \l "_Toc168340654"</w:instrText>
            </w:r>
            <w:r w:rsidRPr="001812B0">
              <w:rPr>
                <w:rStyle w:val="Hyperlink"/>
                <w:rFonts w:ascii="Times New Roman" w:hAnsi="Times New Roman" w:cs="Times New Roman"/>
                <w:noProof/>
                <w:rPrChange w:id="374"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375" w:author="Paulson Kimani" w:date="2024-06-03T20:57:00Z" w16du:dateUtc="2024-06-04T03:57:00Z">
                  <w:rPr>
                    <w:rStyle w:val="Hyperlink"/>
                    <w:noProof/>
                  </w:rPr>
                </w:rPrChange>
              </w:rPr>
            </w:r>
            <w:r w:rsidRPr="001812B0">
              <w:rPr>
                <w:rStyle w:val="Hyperlink"/>
                <w:rFonts w:ascii="Times New Roman" w:hAnsi="Times New Roman" w:cs="Times New Roman"/>
                <w:noProof/>
                <w:rPrChange w:id="376"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377" w:author="Paulson Kimani" w:date="2024-06-03T20:57:00Z" w16du:dateUtc="2024-06-04T03:57:00Z">
                  <w:rPr>
                    <w:rStyle w:val="Hyperlink"/>
                    <w:noProof/>
                  </w:rPr>
                </w:rPrChange>
              </w:rPr>
              <w:t>4.0</w:t>
            </w:r>
            <w:r w:rsidRPr="001812B0">
              <w:rPr>
                <w:rFonts w:ascii="Times New Roman" w:eastAsiaTheme="minorEastAsia" w:hAnsi="Times New Roman" w:cs="Times New Roman"/>
                <w:noProof/>
                <w:rPrChange w:id="378"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379" w:author="Paulson Kimani" w:date="2024-06-03T20:57:00Z" w16du:dateUtc="2024-06-04T03:57:00Z">
                  <w:rPr>
                    <w:rStyle w:val="Hyperlink"/>
                    <w:noProof/>
                  </w:rPr>
                </w:rPrChange>
              </w:rPr>
              <w:t>Requirements Definition</w:t>
            </w:r>
            <w:r w:rsidRPr="001812B0">
              <w:rPr>
                <w:rFonts w:ascii="Times New Roman" w:hAnsi="Times New Roman" w:cs="Times New Roman"/>
                <w:noProof/>
                <w:webHidden/>
                <w:rPrChange w:id="380" w:author="Paulson Kimani" w:date="2024-06-03T20:57:00Z" w16du:dateUtc="2024-06-04T03:57:00Z">
                  <w:rPr>
                    <w:noProof/>
                    <w:webHidden/>
                  </w:rPr>
                </w:rPrChange>
              </w:rPr>
              <w:tab/>
            </w:r>
            <w:r w:rsidRPr="001812B0">
              <w:rPr>
                <w:rFonts w:ascii="Times New Roman" w:hAnsi="Times New Roman" w:cs="Times New Roman"/>
                <w:noProof/>
                <w:webHidden/>
                <w:rPrChange w:id="381"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382" w:author="Paulson Kimani" w:date="2024-06-03T20:57:00Z" w16du:dateUtc="2024-06-04T03:57:00Z">
                  <w:rPr>
                    <w:noProof/>
                    <w:webHidden/>
                  </w:rPr>
                </w:rPrChange>
              </w:rPr>
              <w:instrText xml:space="preserve"> PAGEREF _Toc168340654 \h </w:instrText>
            </w:r>
            <w:r w:rsidRPr="001812B0">
              <w:rPr>
                <w:rFonts w:ascii="Times New Roman" w:hAnsi="Times New Roman" w:cs="Times New Roman"/>
                <w:noProof/>
                <w:webHidden/>
                <w:rPrChange w:id="383" w:author="Paulson Kimani" w:date="2024-06-03T20:57:00Z" w16du:dateUtc="2024-06-04T03:57:00Z">
                  <w:rPr>
                    <w:noProof/>
                    <w:webHidden/>
                  </w:rPr>
                </w:rPrChange>
              </w:rPr>
            </w:r>
          </w:ins>
          <w:r w:rsidRPr="001812B0">
            <w:rPr>
              <w:rFonts w:ascii="Times New Roman" w:hAnsi="Times New Roman" w:cs="Times New Roman"/>
              <w:noProof/>
              <w:webHidden/>
              <w:rPrChange w:id="384" w:author="Paulson Kimani" w:date="2024-06-03T20:57:00Z" w16du:dateUtc="2024-06-04T03:57:00Z">
                <w:rPr>
                  <w:noProof/>
                  <w:webHidden/>
                </w:rPr>
              </w:rPrChange>
            </w:rPr>
            <w:fldChar w:fldCharType="separate"/>
          </w:r>
          <w:ins w:id="385" w:author="Paulson Kimani" w:date="2024-06-03T20:57:00Z" w16du:dateUtc="2024-06-04T03:57:00Z">
            <w:r w:rsidRPr="001812B0">
              <w:rPr>
                <w:rFonts w:ascii="Times New Roman" w:hAnsi="Times New Roman" w:cs="Times New Roman"/>
                <w:noProof/>
                <w:webHidden/>
                <w:rPrChange w:id="386" w:author="Paulson Kimani" w:date="2024-06-03T20:57:00Z" w16du:dateUtc="2024-06-04T03:57:00Z">
                  <w:rPr>
                    <w:noProof/>
                    <w:webHidden/>
                  </w:rPr>
                </w:rPrChange>
              </w:rPr>
              <w:t>17</w:t>
            </w:r>
            <w:r w:rsidRPr="001812B0">
              <w:rPr>
                <w:rFonts w:ascii="Times New Roman" w:hAnsi="Times New Roman" w:cs="Times New Roman"/>
                <w:noProof/>
                <w:webHidden/>
                <w:rPrChange w:id="387"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388" w:author="Paulson Kimani" w:date="2024-06-03T20:57:00Z" w16du:dateUtc="2024-06-04T03:57:00Z">
                  <w:rPr>
                    <w:rStyle w:val="Hyperlink"/>
                    <w:noProof/>
                  </w:rPr>
                </w:rPrChange>
              </w:rPr>
              <w:fldChar w:fldCharType="end"/>
            </w:r>
          </w:ins>
        </w:p>
        <w:p w14:paraId="4A501672" w14:textId="071F632E" w:rsidR="0089259A" w:rsidRPr="001812B0" w:rsidRDefault="0089259A">
          <w:pPr>
            <w:pStyle w:val="TOC2"/>
            <w:tabs>
              <w:tab w:val="left" w:pos="960"/>
              <w:tab w:val="right" w:leader="dot" w:pos="9350"/>
            </w:tabs>
            <w:rPr>
              <w:ins w:id="389" w:author="Paulson Kimani" w:date="2024-06-03T20:57:00Z" w16du:dateUtc="2024-06-04T03:57:00Z"/>
              <w:rFonts w:ascii="Times New Roman" w:eastAsiaTheme="minorEastAsia" w:hAnsi="Times New Roman" w:cs="Times New Roman"/>
              <w:noProof/>
              <w:rPrChange w:id="390" w:author="Paulson Kimani" w:date="2024-06-03T20:57:00Z" w16du:dateUtc="2024-06-04T03:57:00Z">
                <w:rPr>
                  <w:ins w:id="391" w:author="Paulson Kimani" w:date="2024-06-03T20:57:00Z" w16du:dateUtc="2024-06-04T03:57:00Z"/>
                  <w:rFonts w:eastAsiaTheme="minorEastAsia"/>
                  <w:noProof/>
                </w:rPr>
              </w:rPrChange>
            </w:rPr>
          </w:pPr>
          <w:ins w:id="392" w:author="Paulson Kimani" w:date="2024-06-03T20:57:00Z" w16du:dateUtc="2024-06-04T03:57:00Z">
            <w:r w:rsidRPr="001812B0">
              <w:rPr>
                <w:rStyle w:val="Hyperlink"/>
                <w:rFonts w:ascii="Times New Roman" w:hAnsi="Times New Roman" w:cs="Times New Roman"/>
                <w:noProof/>
                <w:rPrChange w:id="393"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394"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395" w:author="Paulson Kimani" w:date="2024-06-03T20:57:00Z" w16du:dateUtc="2024-06-04T03:57:00Z">
                  <w:rPr>
                    <w:noProof/>
                  </w:rPr>
                </w:rPrChange>
              </w:rPr>
              <w:instrText>HYPERLINK \l "_Toc168340655"</w:instrText>
            </w:r>
            <w:r w:rsidRPr="001812B0">
              <w:rPr>
                <w:rStyle w:val="Hyperlink"/>
                <w:rFonts w:ascii="Times New Roman" w:hAnsi="Times New Roman" w:cs="Times New Roman"/>
                <w:noProof/>
                <w:rPrChange w:id="396"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397" w:author="Paulson Kimani" w:date="2024-06-03T20:57:00Z" w16du:dateUtc="2024-06-04T03:57:00Z">
                  <w:rPr>
                    <w:rStyle w:val="Hyperlink"/>
                    <w:noProof/>
                  </w:rPr>
                </w:rPrChange>
              </w:rPr>
            </w:r>
            <w:r w:rsidRPr="001812B0">
              <w:rPr>
                <w:rStyle w:val="Hyperlink"/>
                <w:rFonts w:ascii="Times New Roman" w:hAnsi="Times New Roman" w:cs="Times New Roman"/>
                <w:noProof/>
                <w:rPrChange w:id="398"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399" w:author="Paulson Kimani" w:date="2024-06-03T20:57:00Z" w16du:dateUtc="2024-06-04T03:57:00Z">
                  <w:rPr>
                    <w:rStyle w:val="Hyperlink"/>
                    <w:noProof/>
                  </w:rPr>
                </w:rPrChange>
              </w:rPr>
              <w:t>4.1</w:t>
            </w:r>
            <w:r w:rsidRPr="001812B0">
              <w:rPr>
                <w:rFonts w:ascii="Times New Roman" w:eastAsiaTheme="minorEastAsia" w:hAnsi="Times New Roman" w:cs="Times New Roman"/>
                <w:noProof/>
                <w:rPrChange w:id="400"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401" w:author="Paulson Kimani" w:date="2024-06-03T20:57:00Z" w16du:dateUtc="2024-06-04T03:57:00Z">
                  <w:rPr>
                    <w:rStyle w:val="Hyperlink"/>
                    <w:noProof/>
                  </w:rPr>
                </w:rPrChange>
              </w:rPr>
              <w:t>Introduction</w:t>
            </w:r>
            <w:r w:rsidRPr="001812B0">
              <w:rPr>
                <w:rFonts w:ascii="Times New Roman" w:hAnsi="Times New Roman" w:cs="Times New Roman"/>
                <w:noProof/>
                <w:webHidden/>
                <w:rPrChange w:id="402" w:author="Paulson Kimani" w:date="2024-06-03T20:57:00Z" w16du:dateUtc="2024-06-04T03:57:00Z">
                  <w:rPr>
                    <w:noProof/>
                    <w:webHidden/>
                  </w:rPr>
                </w:rPrChange>
              </w:rPr>
              <w:tab/>
            </w:r>
            <w:r w:rsidRPr="001812B0">
              <w:rPr>
                <w:rFonts w:ascii="Times New Roman" w:hAnsi="Times New Roman" w:cs="Times New Roman"/>
                <w:noProof/>
                <w:webHidden/>
                <w:rPrChange w:id="403"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404" w:author="Paulson Kimani" w:date="2024-06-03T20:57:00Z" w16du:dateUtc="2024-06-04T03:57:00Z">
                  <w:rPr>
                    <w:noProof/>
                    <w:webHidden/>
                  </w:rPr>
                </w:rPrChange>
              </w:rPr>
              <w:instrText xml:space="preserve"> PAGEREF _Toc168340655 \h </w:instrText>
            </w:r>
            <w:r w:rsidRPr="001812B0">
              <w:rPr>
                <w:rFonts w:ascii="Times New Roman" w:hAnsi="Times New Roman" w:cs="Times New Roman"/>
                <w:noProof/>
                <w:webHidden/>
                <w:rPrChange w:id="405" w:author="Paulson Kimani" w:date="2024-06-03T20:57:00Z" w16du:dateUtc="2024-06-04T03:57:00Z">
                  <w:rPr>
                    <w:noProof/>
                    <w:webHidden/>
                  </w:rPr>
                </w:rPrChange>
              </w:rPr>
            </w:r>
          </w:ins>
          <w:r w:rsidRPr="001812B0">
            <w:rPr>
              <w:rFonts w:ascii="Times New Roman" w:hAnsi="Times New Roman" w:cs="Times New Roman"/>
              <w:noProof/>
              <w:webHidden/>
              <w:rPrChange w:id="406" w:author="Paulson Kimani" w:date="2024-06-03T20:57:00Z" w16du:dateUtc="2024-06-04T03:57:00Z">
                <w:rPr>
                  <w:noProof/>
                  <w:webHidden/>
                </w:rPr>
              </w:rPrChange>
            </w:rPr>
            <w:fldChar w:fldCharType="separate"/>
          </w:r>
          <w:ins w:id="407" w:author="Paulson Kimani" w:date="2024-06-03T20:57:00Z" w16du:dateUtc="2024-06-04T03:57:00Z">
            <w:r w:rsidRPr="001812B0">
              <w:rPr>
                <w:rFonts w:ascii="Times New Roman" w:hAnsi="Times New Roman" w:cs="Times New Roman"/>
                <w:noProof/>
                <w:webHidden/>
                <w:rPrChange w:id="408" w:author="Paulson Kimani" w:date="2024-06-03T20:57:00Z" w16du:dateUtc="2024-06-04T03:57:00Z">
                  <w:rPr>
                    <w:noProof/>
                    <w:webHidden/>
                  </w:rPr>
                </w:rPrChange>
              </w:rPr>
              <w:t>17</w:t>
            </w:r>
            <w:r w:rsidRPr="001812B0">
              <w:rPr>
                <w:rFonts w:ascii="Times New Roman" w:hAnsi="Times New Roman" w:cs="Times New Roman"/>
                <w:noProof/>
                <w:webHidden/>
                <w:rPrChange w:id="409"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410" w:author="Paulson Kimani" w:date="2024-06-03T20:57:00Z" w16du:dateUtc="2024-06-04T03:57:00Z">
                  <w:rPr>
                    <w:rStyle w:val="Hyperlink"/>
                    <w:noProof/>
                  </w:rPr>
                </w:rPrChange>
              </w:rPr>
              <w:fldChar w:fldCharType="end"/>
            </w:r>
          </w:ins>
        </w:p>
        <w:p w14:paraId="7D7A01A1" w14:textId="2FD723C0" w:rsidR="0089259A" w:rsidRPr="001812B0" w:rsidRDefault="0089259A">
          <w:pPr>
            <w:pStyle w:val="TOC2"/>
            <w:tabs>
              <w:tab w:val="left" w:pos="960"/>
              <w:tab w:val="right" w:leader="dot" w:pos="9350"/>
            </w:tabs>
            <w:rPr>
              <w:ins w:id="411" w:author="Paulson Kimani" w:date="2024-06-03T20:57:00Z" w16du:dateUtc="2024-06-04T03:57:00Z"/>
              <w:rFonts w:ascii="Times New Roman" w:eastAsiaTheme="minorEastAsia" w:hAnsi="Times New Roman" w:cs="Times New Roman"/>
              <w:noProof/>
              <w:rPrChange w:id="412" w:author="Paulson Kimani" w:date="2024-06-03T20:57:00Z" w16du:dateUtc="2024-06-04T03:57:00Z">
                <w:rPr>
                  <w:ins w:id="413" w:author="Paulson Kimani" w:date="2024-06-03T20:57:00Z" w16du:dateUtc="2024-06-04T03:57:00Z"/>
                  <w:rFonts w:eastAsiaTheme="minorEastAsia"/>
                  <w:noProof/>
                </w:rPr>
              </w:rPrChange>
            </w:rPr>
          </w:pPr>
          <w:ins w:id="414" w:author="Paulson Kimani" w:date="2024-06-03T20:57:00Z" w16du:dateUtc="2024-06-04T03:57:00Z">
            <w:r w:rsidRPr="001812B0">
              <w:rPr>
                <w:rStyle w:val="Hyperlink"/>
                <w:rFonts w:ascii="Times New Roman" w:hAnsi="Times New Roman" w:cs="Times New Roman"/>
                <w:noProof/>
                <w:rPrChange w:id="415"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416"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417" w:author="Paulson Kimani" w:date="2024-06-03T20:57:00Z" w16du:dateUtc="2024-06-04T03:57:00Z">
                  <w:rPr>
                    <w:noProof/>
                  </w:rPr>
                </w:rPrChange>
              </w:rPr>
              <w:instrText>HYPERLINK \l "_Toc168340656"</w:instrText>
            </w:r>
            <w:r w:rsidRPr="001812B0">
              <w:rPr>
                <w:rStyle w:val="Hyperlink"/>
                <w:rFonts w:ascii="Times New Roman" w:hAnsi="Times New Roman" w:cs="Times New Roman"/>
                <w:noProof/>
                <w:rPrChange w:id="418"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419" w:author="Paulson Kimani" w:date="2024-06-03T20:57:00Z" w16du:dateUtc="2024-06-04T03:57:00Z">
                  <w:rPr>
                    <w:rStyle w:val="Hyperlink"/>
                    <w:noProof/>
                  </w:rPr>
                </w:rPrChange>
              </w:rPr>
            </w:r>
            <w:r w:rsidRPr="001812B0">
              <w:rPr>
                <w:rStyle w:val="Hyperlink"/>
                <w:rFonts w:ascii="Times New Roman" w:hAnsi="Times New Roman" w:cs="Times New Roman"/>
                <w:noProof/>
                <w:rPrChange w:id="420"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421" w:author="Paulson Kimani" w:date="2024-06-03T20:57:00Z" w16du:dateUtc="2024-06-04T03:57:00Z">
                  <w:rPr>
                    <w:rStyle w:val="Hyperlink"/>
                    <w:noProof/>
                  </w:rPr>
                </w:rPrChange>
              </w:rPr>
              <w:t>4.2</w:t>
            </w:r>
            <w:r w:rsidRPr="001812B0">
              <w:rPr>
                <w:rFonts w:ascii="Times New Roman" w:eastAsiaTheme="minorEastAsia" w:hAnsi="Times New Roman" w:cs="Times New Roman"/>
                <w:noProof/>
                <w:rPrChange w:id="422"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423" w:author="Paulson Kimani" w:date="2024-06-03T20:57:00Z" w16du:dateUtc="2024-06-04T03:57:00Z">
                  <w:rPr>
                    <w:rStyle w:val="Hyperlink"/>
                    <w:noProof/>
                  </w:rPr>
                </w:rPrChange>
              </w:rPr>
              <w:t>Functional Requirements</w:t>
            </w:r>
            <w:r w:rsidRPr="001812B0">
              <w:rPr>
                <w:rFonts w:ascii="Times New Roman" w:hAnsi="Times New Roman" w:cs="Times New Roman"/>
                <w:noProof/>
                <w:webHidden/>
                <w:rPrChange w:id="424" w:author="Paulson Kimani" w:date="2024-06-03T20:57:00Z" w16du:dateUtc="2024-06-04T03:57:00Z">
                  <w:rPr>
                    <w:noProof/>
                    <w:webHidden/>
                  </w:rPr>
                </w:rPrChange>
              </w:rPr>
              <w:tab/>
            </w:r>
            <w:r w:rsidRPr="001812B0">
              <w:rPr>
                <w:rFonts w:ascii="Times New Roman" w:hAnsi="Times New Roman" w:cs="Times New Roman"/>
                <w:noProof/>
                <w:webHidden/>
                <w:rPrChange w:id="425"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426" w:author="Paulson Kimani" w:date="2024-06-03T20:57:00Z" w16du:dateUtc="2024-06-04T03:57:00Z">
                  <w:rPr>
                    <w:noProof/>
                    <w:webHidden/>
                  </w:rPr>
                </w:rPrChange>
              </w:rPr>
              <w:instrText xml:space="preserve"> PAGEREF _Toc168340656 \h </w:instrText>
            </w:r>
            <w:r w:rsidRPr="001812B0">
              <w:rPr>
                <w:rFonts w:ascii="Times New Roman" w:hAnsi="Times New Roman" w:cs="Times New Roman"/>
                <w:noProof/>
                <w:webHidden/>
                <w:rPrChange w:id="427" w:author="Paulson Kimani" w:date="2024-06-03T20:57:00Z" w16du:dateUtc="2024-06-04T03:57:00Z">
                  <w:rPr>
                    <w:noProof/>
                    <w:webHidden/>
                  </w:rPr>
                </w:rPrChange>
              </w:rPr>
            </w:r>
          </w:ins>
          <w:r w:rsidRPr="001812B0">
            <w:rPr>
              <w:rFonts w:ascii="Times New Roman" w:hAnsi="Times New Roman" w:cs="Times New Roman"/>
              <w:noProof/>
              <w:webHidden/>
              <w:rPrChange w:id="428" w:author="Paulson Kimani" w:date="2024-06-03T20:57:00Z" w16du:dateUtc="2024-06-04T03:57:00Z">
                <w:rPr>
                  <w:noProof/>
                  <w:webHidden/>
                </w:rPr>
              </w:rPrChange>
            </w:rPr>
            <w:fldChar w:fldCharType="separate"/>
          </w:r>
          <w:ins w:id="429" w:author="Paulson Kimani" w:date="2024-06-03T20:57:00Z" w16du:dateUtc="2024-06-04T03:57:00Z">
            <w:r w:rsidRPr="001812B0">
              <w:rPr>
                <w:rFonts w:ascii="Times New Roman" w:hAnsi="Times New Roman" w:cs="Times New Roman"/>
                <w:noProof/>
                <w:webHidden/>
                <w:rPrChange w:id="430" w:author="Paulson Kimani" w:date="2024-06-03T20:57:00Z" w16du:dateUtc="2024-06-04T03:57:00Z">
                  <w:rPr>
                    <w:noProof/>
                    <w:webHidden/>
                  </w:rPr>
                </w:rPrChange>
              </w:rPr>
              <w:t>17</w:t>
            </w:r>
            <w:r w:rsidRPr="001812B0">
              <w:rPr>
                <w:rFonts w:ascii="Times New Roman" w:hAnsi="Times New Roman" w:cs="Times New Roman"/>
                <w:noProof/>
                <w:webHidden/>
                <w:rPrChange w:id="431"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432" w:author="Paulson Kimani" w:date="2024-06-03T20:57:00Z" w16du:dateUtc="2024-06-04T03:57:00Z">
                  <w:rPr>
                    <w:rStyle w:val="Hyperlink"/>
                    <w:noProof/>
                  </w:rPr>
                </w:rPrChange>
              </w:rPr>
              <w:fldChar w:fldCharType="end"/>
            </w:r>
          </w:ins>
        </w:p>
        <w:p w14:paraId="4C9D851C" w14:textId="5AACF434" w:rsidR="0089259A" w:rsidRPr="001812B0" w:rsidRDefault="0089259A">
          <w:pPr>
            <w:pStyle w:val="TOC2"/>
            <w:tabs>
              <w:tab w:val="left" w:pos="960"/>
              <w:tab w:val="right" w:leader="dot" w:pos="9350"/>
            </w:tabs>
            <w:rPr>
              <w:ins w:id="433" w:author="Paulson Kimani" w:date="2024-06-03T20:57:00Z" w16du:dateUtc="2024-06-04T03:57:00Z"/>
              <w:rFonts w:ascii="Times New Roman" w:eastAsiaTheme="minorEastAsia" w:hAnsi="Times New Roman" w:cs="Times New Roman"/>
              <w:noProof/>
              <w:rPrChange w:id="434" w:author="Paulson Kimani" w:date="2024-06-03T20:57:00Z" w16du:dateUtc="2024-06-04T03:57:00Z">
                <w:rPr>
                  <w:ins w:id="435" w:author="Paulson Kimani" w:date="2024-06-03T20:57:00Z" w16du:dateUtc="2024-06-04T03:57:00Z"/>
                  <w:rFonts w:eastAsiaTheme="minorEastAsia"/>
                  <w:noProof/>
                </w:rPr>
              </w:rPrChange>
            </w:rPr>
          </w:pPr>
          <w:ins w:id="436" w:author="Paulson Kimani" w:date="2024-06-03T20:57:00Z" w16du:dateUtc="2024-06-04T03:57:00Z">
            <w:r w:rsidRPr="001812B0">
              <w:rPr>
                <w:rStyle w:val="Hyperlink"/>
                <w:rFonts w:ascii="Times New Roman" w:hAnsi="Times New Roman" w:cs="Times New Roman"/>
                <w:noProof/>
                <w:rPrChange w:id="437"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438"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439" w:author="Paulson Kimani" w:date="2024-06-03T20:57:00Z" w16du:dateUtc="2024-06-04T03:57:00Z">
                  <w:rPr>
                    <w:noProof/>
                  </w:rPr>
                </w:rPrChange>
              </w:rPr>
              <w:instrText>HYPERLINK \l "_Toc168340657"</w:instrText>
            </w:r>
            <w:r w:rsidRPr="001812B0">
              <w:rPr>
                <w:rStyle w:val="Hyperlink"/>
                <w:rFonts w:ascii="Times New Roman" w:hAnsi="Times New Roman" w:cs="Times New Roman"/>
                <w:noProof/>
                <w:rPrChange w:id="440"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441" w:author="Paulson Kimani" w:date="2024-06-03T20:57:00Z" w16du:dateUtc="2024-06-04T03:57:00Z">
                  <w:rPr>
                    <w:rStyle w:val="Hyperlink"/>
                    <w:noProof/>
                  </w:rPr>
                </w:rPrChange>
              </w:rPr>
            </w:r>
            <w:r w:rsidRPr="001812B0">
              <w:rPr>
                <w:rStyle w:val="Hyperlink"/>
                <w:rFonts w:ascii="Times New Roman" w:hAnsi="Times New Roman" w:cs="Times New Roman"/>
                <w:noProof/>
                <w:rPrChange w:id="442"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443" w:author="Paulson Kimani" w:date="2024-06-03T20:57:00Z" w16du:dateUtc="2024-06-04T03:57:00Z">
                  <w:rPr>
                    <w:rStyle w:val="Hyperlink"/>
                    <w:noProof/>
                  </w:rPr>
                </w:rPrChange>
              </w:rPr>
              <w:t>4.3</w:t>
            </w:r>
            <w:r w:rsidRPr="001812B0">
              <w:rPr>
                <w:rFonts w:ascii="Times New Roman" w:eastAsiaTheme="minorEastAsia" w:hAnsi="Times New Roman" w:cs="Times New Roman"/>
                <w:noProof/>
                <w:rPrChange w:id="444"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445" w:author="Paulson Kimani" w:date="2024-06-03T20:57:00Z" w16du:dateUtc="2024-06-04T03:57:00Z">
                  <w:rPr>
                    <w:rStyle w:val="Hyperlink"/>
                    <w:noProof/>
                  </w:rPr>
                </w:rPrChange>
              </w:rPr>
              <w:t>Data Requirements</w:t>
            </w:r>
            <w:r w:rsidRPr="001812B0">
              <w:rPr>
                <w:rFonts w:ascii="Times New Roman" w:hAnsi="Times New Roman" w:cs="Times New Roman"/>
                <w:noProof/>
                <w:webHidden/>
                <w:rPrChange w:id="446" w:author="Paulson Kimani" w:date="2024-06-03T20:57:00Z" w16du:dateUtc="2024-06-04T03:57:00Z">
                  <w:rPr>
                    <w:noProof/>
                    <w:webHidden/>
                  </w:rPr>
                </w:rPrChange>
              </w:rPr>
              <w:tab/>
            </w:r>
            <w:r w:rsidRPr="001812B0">
              <w:rPr>
                <w:rFonts w:ascii="Times New Roman" w:hAnsi="Times New Roman" w:cs="Times New Roman"/>
                <w:noProof/>
                <w:webHidden/>
                <w:rPrChange w:id="447"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448" w:author="Paulson Kimani" w:date="2024-06-03T20:57:00Z" w16du:dateUtc="2024-06-04T03:57:00Z">
                  <w:rPr>
                    <w:noProof/>
                    <w:webHidden/>
                  </w:rPr>
                </w:rPrChange>
              </w:rPr>
              <w:instrText xml:space="preserve"> PAGEREF _Toc168340657 \h </w:instrText>
            </w:r>
            <w:r w:rsidRPr="001812B0">
              <w:rPr>
                <w:rFonts w:ascii="Times New Roman" w:hAnsi="Times New Roman" w:cs="Times New Roman"/>
                <w:noProof/>
                <w:webHidden/>
                <w:rPrChange w:id="449" w:author="Paulson Kimani" w:date="2024-06-03T20:57:00Z" w16du:dateUtc="2024-06-04T03:57:00Z">
                  <w:rPr>
                    <w:noProof/>
                    <w:webHidden/>
                  </w:rPr>
                </w:rPrChange>
              </w:rPr>
            </w:r>
          </w:ins>
          <w:r w:rsidRPr="001812B0">
            <w:rPr>
              <w:rFonts w:ascii="Times New Roman" w:hAnsi="Times New Roman" w:cs="Times New Roman"/>
              <w:noProof/>
              <w:webHidden/>
              <w:rPrChange w:id="450" w:author="Paulson Kimani" w:date="2024-06-03T20:57:00Z" w16du:dateUtc="2024-06-04T03:57:00Z">
                <w:rPr>
                  <w:noProof/>
                  <w:webHidden/>
                </w:rPr>
              </w:rPrChange>
            </w:rPr>
            <w:fldChar w:fldCharType="separate"/>
          </w:r>
          <w:ins w:id="451" w:author="Paulson Kimani" w:date="2024-06-03T20:57:00Z" w16du:dateUtc="2024-06-04T03:57:00Z">
            <w:r w:rsidRPr="001812B0">
              <w:rPr>
                <w:rFonts w:ascii="Times New Roman" w:hAnsi="Times New Roman" w:cs="Times New Roman"/>
                <w:noProof/>
                <w:webHidden/>
                <w:rPrChange w:id="452" w:author="Paulson Kimani" w:date="2024-06-03T20:57:00Z" w16du:dateUtc="2024-06-04T03:57:00Z">
                  <w:rPr>
                    <w:noProof/>
                    <w:webHidden/>
                  </w:rPr>
                </w:rPrChange>
              </w:rPr>
              <w:t>17</w:t>
            </w:r>
            <w:r w:rsidRPr="001812B0">
              <w:rPr>
                <w:rFonts w:ascii="Times New Roman" w:hAnsi="Times New Roman" w:cs="Times New Roman"/>
                <w:noProof/>
                <w:webHidden/>
                <w:rPrChange w:id="453"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454" w:author="Paulson Kimani" w:date="2024-06-03T20:57:00Z" w16du:dateUtc="2024-06-04T03:57:00Z">
                  <w:rPr>
                    <w:rStyle w:val="Hyperlink"/>
                    <w:noProof/>
                  </w:rPr>
                </w:rPrChange>
              </w:rPr>
              <w:fldChar w:fldCharType="end"/>
            </w:r>
          </w:ins>
        </w:p>
        <w:p w14:paraId="52085452" w14:textId="35B5A090" w:rsidR="0089259A" w:rsidRPr="001812B0" w:rsidRDefault="0089259A">
          <w:pPr>
            <w:pStyle w:val="TOC2"/>
            <w:tabs>
              <w:tab w:val="left" w:pos="960"/>
              <w:tab w:val="right" w:leader="dot" w:pos="9350"/>
            </w:tabs>
            <w:rPr>
              <w:ins w:id="455" w:author="Paulson Kimani" w:date="2024-06-03T20:57:00Z" w16du:dateUtc="2024-06-04T03:57:00Z"/>
              <w:rFonts w:ascii="Times New Roman" w:eastAsiaTheme="minorEastAsia" w:hAnsi="Times New Roman" w:cs="Times New Roman"/>
              <w:noProof/>
              <w:rPrChange w:id="456" w:author="Paulson Kimani" w:date="2024-06-03T20:57:00Z" w16du:dateUtc="2024-06-04T03:57:00Z">
                <w:rPr>
                  <w:ins w:id="457" w:author="Paulson Kimani" w:date="2024-06-03T20:57:00Z" w16du:dateUtc="2024-06-04T03:57:00Z"/>
                  <w:rFonts w:eastAsiaTheme="minorEastAsia"/>
                  <w:noProof/>
                </w:rPr>
              </w:rPrChange>
            </w:rPr>
          </w:pPr>
          <w:ins w:id="458" w:author="Paulson Kimani" w:date="2024-06-03T20:57:00Z" w16du:dateUtc="2024-06-04T03:57:00Z">
            <w:r w:rsidRPr="001812B0">
              <w:rPr>
                <w:rStyle w:val="Hyperlink"/>
                <w:rFonts w:ascii="Times New Roman" w:hAnsi="Times New Roman" w:cs="Times New Roman"/>
                <w:noProof/>
                <w:rPrChange w:id="459"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460"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461" w:author="Paulson Kimani" w:date="2024-06-03T20:57:00Z" w16du:dateUtc="2024-06-04T03:57:00Z">
                  <w:rPr>
                    <w:noProof/>
                  </w:rPr>
                </w:rPrChange>
              </w:rPr>
              <w:instrText>HYPERLINK \l "_Toc168340658"</w:instrText>
            </w:r>
            <w:r w:rsidRPr="001812B0">
              <w:rPr>
                <w:rStyle w:val="Hyperlink"/>
                <w:rFonts w:ascii="Times New Roman" w:hAnsi="Times New Roman" w:cs="Times New Roman"/>
                <w:noProof/>
                <w:rPrChange w:id="462"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463" w:author="Paulson Kimani" w:date="2024-06-03T20:57:00Z" w16du:dateUtc="2024-06-04T03:57:00Z">
                  <w:rPr>
                    <w:rStyle w:val="Hyperlink"/>
                    <w:noProof/>
                  </w:rPr>
                </w:rPrChange>
              </w:rPr>
            </w:r>
            <w:r w:rsidRPr="001812B0">
              <w:rPr>
                <w:rStyle w:val="Hyperlink"/>
                <w:rFonts w:ascii="Times New Roman" w:hAnsi="Times New Roman" w:cs="Times New Roman"/>
                <w:noProof/>
                <w:rPrChange w:id="464"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465" w:author="Paulson Kimani" w:date="2024-06-03T20:57:00Z" w16du:dateUtc="2024-06-04T03:57:00Z">
                  <w:rPr>
                    <w:rStyle w:val="Hyperlink"/>
                    <w:noProof/>
                  </w:rPr>
                </w:rPrChange>
              </w:rPr>
              <w:t>4.4</w:t>
            </w:r>
            <w:r w:rsidRPr="001812B0">
              <w:rPr>
                <w:rFonts w:ascii="Times New Roman" w:eastAsiaTheme="minorEastAsia" w:hAnsi="Times New Roman" w:cs="Times New Roman"/>
                <w:noProof/>
                <w:rPrChange w:id="466"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467" w:author="Paulson Kimani" w:date="2024-06-03T20:57:00Z" w16du:dateUtc="2024-06-04T03:57:00Z">
                  <w:rPr>
                    <w:rStyle w:val="Hyperlink"/>
                    <w:noProof/>
                  </w:rPr>
                </w:rPrChange>
              </w:rPr>
              <w:t>Non-functional Requirements</w:t>
            </w:r>
            <w:r w:rsidRPr="001812B0">
              <w:rPr>
                <w:rFonts w:ascii="Times New Roman" w:hAnsi="Times New Roman" w:cs="Times New Roman"/>
                <w:noProof/>
                <w:webHidden/>
                <w:rPrChange w:id="468" w:author="Paulson Kimani" w:date="2024-06-03T20:57:00Z" w16du:dateUtc="2024-06-04T03:57:00Z">
                  <w:rPr>
                    <w:noProof/>
                    <w:webHidden/>
                  </w:rPr>
                </w:rPrChange>
              </w:rPr>
              <w:tab/>
            </w:r>
            <w:r w:rsidRPr="001812B0">
              <w:rPr>
                <w:rFonts w:ascii="Times New Roman" w:hAnsi="Times New Roman" w:cs="Times New Roman"/>
                <w:noProof/>
                <w:webHidden/>
                <w:rPrChange w:id="469"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470" w:author="Paulson Kimani" w:date="2024-06-03T20:57:00Z" w16du:dateUtc="2024-06-04T03:57:00Z">
                  <w:rPr>
                    <w:noProof/>
                    <w:webHidden/>
                  </w:rPr>
                </w:rPrChange>
              </w:rPr>
              <w:instrText xml:space="preserve"> PAGEREF _Toc168340658 \h </w:instrText>
            </w:r>
            <w:r w:rsidRPr="001812B0">
              <w:rPr>
                <w:rFonts w:ascii="Times New Roman" w:hAnsi="Times New Roman" w:cs="Times New Roman"/>
                <w:noProof/>
                <w:webHidden/>
                <w:rPrChange w:id="471" w:author="Paulson Kimani" w:date="2024-06-03T20:57:00Z" w16du:dateUtc="2024-06-04T03:57:00Z">
                  <w:rPr>
                    <w:noProof/>
                    <w:webHidden/>
                  </w:rPr>
                </w:rPrChange>
              </w:rPr>
            </w:r>
          </w:ins>
          <w:r w:rsidRPr="001812B0">
            <w:rPr>
              <w:rFonts w:ascii="Times New Roman" w:hAnsi="Times New Roman" w:cs="Times New Roman"/>
              <w:noProof/>
              <w:webHidden/>
              <w:rPrChange w:id="472" w:author="Paulson Kimani" w:date="2024-06-03T20:57:00Z" w16du:dateUtc="2024-06-04T03:57:00Z">
                <w:rPr>
                  <w:noProof/>
                  <w:webHidden/>
                </w:rPr>
              </w:rPrChange>
            </w:rPr>
            <w:fldChar w:fldCharType="separate"/>
          </w:r>
          <w:ins w:id="473" w:author="Paulson Kimani" w:date="2024-06-03T20:57:00Z" w16du:dateUtc="2024-06-04T03:57:00Z">
            <w:r w:rsidRPr="001812B0">
              <w:rPr>
                <w:rFonts w:ascii="Times New Roman" w:hAnsi="Times New Roman" w:cs="Times New Roman"/>
                <w:noProof/>
                <w:webHidden/>
                <w:rPrChange w:id="474" w:author="Paulson Kimani" w:date="2024-06-03T20:57:00Z" w16du:dateUtc="2024-06-04T03:57:00Z">
                  <w:rPr>
                    <w:noProof/>
                    <w:webHidden/>
                  </w:rPr>
                </w:rPrChange>
              </w:rPr>
              <w:t>18</w:t>
            </w:r>
            <w:r w:rsidRPr="001812B0">
              <w:rPr>
                <w:rFonts w:ascii="Times New Roman" w:hAnsi="Times New Roman" w:cs="Times New Roman"/>
                <w:noProof/>
                <w:webHidden/>
                <w:rPrChange w:id="475"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476" w:author="Paulson Kimani" w:date="2024-06-03T20:57:00Z" w16du:dateUtc="2024-06-04T03:57:00Z">
                  <w:rPr>
                    <w:rStyle w:val="Hyperlink"/>
                    <w:noProof/>
                  </w:rPr>
                </w:rPrChange>
              </w:rPr>
              <w:fldChar w:fldCharType="end"/>
            </w:r>
          </w:ins>
        </w:p>
        <w:p w14:paraId="24979CC4" w14:textId="1406A0BE" w:rsidR="0089259A" w:rsidRPr="001812B0" w:rsidRDefault="0089259A">
          <w:pPr>
            <w:pStyle w:val="TOC1"/>
            <w:tabs>
              <w:tab w:val="left" w:pos="720"/>
              <w:tab w:val="right" w:leader="dot" w:pos="9350"/>
            </w:tabs>
            <w:rPr>
              <w:ins w:id="477" w:author="Paulson Kimani" w:date="2024-06-03T20:57:00Z" w16du:dateUtc="2024-06-04T03:57:00Z"/>
              <w:rFonts w:ascii="Times New Roman" w:eastAsiaTheme="minorEastAsia" w:hAnsi="Times New Roman" w:cs="Times New Roman"/>
              <w:noProof/>
              <w:rPrChange w:id="478" w:author="Paulson Kimani" w:date="2024-06-03T20:57:00Z" w16du:dateUtc="2024-06-04T03:57:00Z">
                <w:rPr>
                  <w:ins w:id="479" w:author="Paulson Kimani" w:date="2024-06-03T20:57:00Z" w16du:dateUtc="2024-06-04T03:57:00Z"/>
                  <w:rFonts w:eastAsiaTheme="minorEastAsia"/>
                  <w:noProof/>
                </w:rPr>
              </w:rPrChange>
            </w:rPr>
          </w:pPr>
          <w:ins w:id="480" w:author="Paulson Kimani" w:date="2024-06-03T20:57:00Z" w16du:dateUtc="2024-06-04T03:57:00Z">
            <w:r w:rsidRPr="001812B0">
              <w:rPr>
                <w:rStyle w:val="Hyperlink"/>
                <w:rFonts w:ascii="Times New Roman" w:hAnsi="Times New Roman" w:cs="Times New Roman"/>
                <w:noProof/>
                <w:rPrChange w:id="481"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482"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483" w:author="Paulson Kimani" w:date="2024-06-03T20:57:00Z" w16du:dateUtc="2024-06-04T03:57:00Z">
                  <w:rPr>
                    <w:noProof/>
                  </w:rPr>
                </w:rPrChange>
              </w:rPr>
              <w:instrText>HYPERLINK \l "_Toc168340659"</w:instrText>
            </w:r>
            <w:r w:rsidRPr="001812B0">
              <w:rPr>
                <w:rStyle w:val="Hyperlink"/>
                <w:rFonts w:ascii="Times New Roman" w:hAnsi="Times New Roman" w:cs="Times New Roman"/>
                <w:noProof/>
                <w:rPrChange w:id="484"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485" w:author="Paulson Kimani" w:date="2024-06-03T20:57:00Z" w16du:dateUtc="2024-06-04T03:57:00Z">
                  <w:rPr>
                    <w:rStyle w:val="Hyperlink"/>
                    <w:noProof/>
                  </w:rPr>
                </w:rPrChange>
              </w:rPr>
            </w:r>
            <w:r w:rsidRPr="001812B0">
              <w:rPr>
                <w:rStyle w:val="Hyperlink"/>
                <w:rFonts w:ascii="Times New Roman" w:hAnsi="Times New Roman" w:cs="Times New Roman"/>
                <w:noProof/>
                <w:rPrChange w:id="486"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487" w:author="Paulson Kimani" w:date="2024-06-03T20:57:00Z" w16du:dateUtc="2024-06-04T03:57:00Z">
                  <w:rPr>
                    <w:rStyle w:val="Hyperlink"/>
                    <w:noProof/>
                  </w:rPr>
                </w:rPrChange>
              </w:rPr>
              <w:t>5.0</w:t>
            </w:r>
            <w:r w:rsidRPr="001812B0">
              <w:rPr>
                <w:rFonts w:ascii="Times New Roman" w:eastAsiaTheme="minorEastAsia" w:hAnsi="Times New Roman" w:cs="Times New Roman"/>
                <w:noProof/>
                <w:rPrChange w:id="488"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489" w:author="Paulson Kimani" w:date="2024-06-03T20:57:00Z" w16du:dateUtc="2024-06-04T03:57:00Z">
                  <w:rPr>
                    <w:rStyle w:val="Hyperlink"/>
                    <w:noProof/>
                  </w:rPr>
                </w:rPrChange>
              </w:rPr>
              <w:t>Requirements Model</w:t>
            </w:r>
            <w:r w:rsidRPr="001812B0">
              <w:rPr>
                <w:rFonts w:ascii="Times New Roman" w:hAnsi="Times New Roman" w:cs="Times New Roman"/>
                <w:noProof/>
                <w:webHidden/>
                <w:rPrChange w:id="490" w:author="Paulson Kimani" w:date="2024-06-03T20:57:00Z" w16du:dateUtc="2024-06-04T03:57:00Z">
                  <w:rPr>
                    <w:noProof/>
                    <w:webHidden/>
                  </w:rPr>
                </w:rPrChange>
              </w:rPr>
              <w:tab/>
            </w:r>
            <w:r w:rsidRPr="001812B0">
              <w:rPr>
                <w:rFonts w:ascii="Times New Roman" w:hAnsi="Times New Roman" w:cs="Times New Roman"/>
                <w:noProof/>
                <w:webHidden/>
                <w:rPrChange w:id="491"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492" w:author="Paulson Kimani" w:date="2024-06-03T20:57:00Z" w16du:dateUtc="2024-06-04T03:57:00Z">
                  <w:rPr>
                    <w:noProof/>
                    <w:webHidden/>
                  </w:rPr>
                </w:rPrChange>
              </w:rPr>
              <w:instrText xml:space="preserve"> PAGEREF _Toc168340659 \h </w:instrText>
            </w:r>
            <w:r w:rsidRPr="001812B0">
              <w:rPr>
                <w:rFonts w:ascii="Times New Roman" w:hAnsi="Times New Roman" w:cs="Times New Roman"/>
                <w:noProof/>
                <w:webHidden/>
                <w:rPrChange w:id="493" w:author="Paulson Kimani" w:date="2024-06-03T20:57:00Z" w16du:dateUtc="2024-06-04T03:57:00Z">
                  <w:rPr>
                    <w:noProof/>
                    <w:webHidden/>
                  </w:rPr>
                </w:rPrChange>
              </w:rPr>
            </w:r>
          </w:ins>
          <w:r w:rsidRPr="001812B0">
            <w:rPr>
              <w:rFonts w:ascii="Times New Roman" w:hAnsi="Times New Roman" w:cs="Times New Roman"/>
              <w:noProof/>
              <w:webHidden/>
              <w:rPrChange w:id="494" w:author="Paulson Kimani" w:date="2024-06-03T20:57:00Z" w16du:dateUtc="2024-06-04T03:57:00Z">
                <w:rPr>
                  <w:noProof/>
                  <w:webHidden/>
                </w:rPr>
              </w:rPrChange>
            </w:rPr>
            <w:fldChar w:fldCharType="separate"/>
          </w:r>
          <w:ins w:id="495" w:author="Paulson Kimani" w:date="2024-06-03T20:57:00Z" w16du:dateUtc="2024-06-04T03:57:00Z">
            <w:r w:rsidRPr="001812B0">
              <w:rPr>
                <w:rFonts w:ascii="Times New Roman" w:hAnsi="Times New Roman" w:cs="Times New Roman"/>
                <w:noProof/>
                <w:webHidden/>
                <w:rPrChange w:id="496" w:author="Paulson Kimani" w:date="2024-06-03T20:57:00Z" w16du:dateUtc="2024-06-04T03:57:00Z">
                  <w:rPr>
                    <w:noProof/>
                    <w:webHidden/>
                  </w:rPr>
                </w:rPrChange>
              </w:rPr>
              <w:t>19</w:t>
            </w:r>
            <w:r w:rsidRPr="001812B0">
              <w:rPr>
                <w:rFonts w:ascii="Times New Roman" w:hAnsi="Times New Roman" w:cs="Times New Roman"/>
                <w:noProof/>
                <w:webHidden/>
                <w:rPrChange w:id="497"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498" w:author="Paulson Kimani" w:date="2024-06-03T20:57:00Z" w16du:dateUtc="2024-06-04T03:57:00Z">
                  <w:rPr>
                    <w:rStyle w:val="Hyperlink"/>
                    <w:noProof/>
                  </w:rPr>
                </w:rPrChange>
              </w:rPr>
              <w:fldChar w:fldCharType="end"/>
            </w:r>
          </w:ins>
        </w:p>
        <w:p w14:paraId="6765CFE9" w14:textId="4EA1ED97" w:rsidR="0089259A" w:rsidRPr="001812B0" w:rsidRDefault="0089259A">
          <w:pPr>
            <w:pStyle w:val="TOC2"/>
            <w:tabs>
              <w:tab w:val="left" w:pos="960"/>
              <w:tab w:val="right" w:leader="dot" w:pos="9350"/>
            </w:tabs>
            <w:rPr>
              <w:ins w:id="499" w:author="Paulson Kimani" w:date="2024-06-03T20:57:00Z" w16du:dateUtc="2024-06-04T03:57:00Z"/>
              <w:rFonts w:ascii="Times New Roman" w:eastAsiaTheme="minorEastAsia" w:hAnsi="Times New Roman" w:cs="Times New Roman"/>
              <w:noProof/>
              <w:rPrChange w:id="500" w:author="Paulson Kimani" w:date="2024-06-03T20:57:00Z" w16du:dateUtc="2024-06-04T03:57:00Z">
                <w:rPr>
                  <w:ins w:id="501" w:author="Paulson Kimani" w:date="2024-06-03T20:57:00Z" w16du:dateUtc="2024-06-04T03:57:00Z"/>
                  <w:rFonts w:eastAsiaTheme="minorEastAsia"/>
                  <w:noProof/>
                </w:rPr>
              </w:rPrChange>
            </w:rPr>
          </w:pPr>
          <w:ins w:id="502" w:author="Paulson Kimani" w:date="2024-06-03T20:57:00Z" w16du:dateUtc="2024-06-04T03:57:00Z">
            <w:r w:rsidRPr="001812B0">
              <w:rPr>
                <w:rStyle w:val="Hyperlink"/>
                <w:rFonts w:ascii="Times New Roman" w:hAnsi="Times New Roman" w:cs="Times New Roman"/>
                <w:noProof/>
                <w:rPrChange w:id="503"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504"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505" w:author="Paulson Kimani" w:date="2024-06-03T20:57:00Z" w16du:dateUtc="2024-06-04T03:57:00Z">
                  <w:rPr>
                    <w:noProof/>
                  </w:rPr>
                </w:rPrChange>
              </w:rPr>
              <w:instrText>HYPERLINK \l "_Toc168340660"</w:instrText>
            </w:r>
            <w:r w:rsidRPr="001812B0">
              <w:rPr>
                <w:rStyle w:val="Hyperlink"/>
                <w:rFonts w:ascii="Times New Roman" w:hAnsi="Times New Roman" w:cs="Times New Roman"/>
                <w:noProof/>
                <w:rPrChange w:id="506"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507" w:author="Paulson Kimani" w:date="2024-06-03T20:57:00Z" w16du:dateUtc="2024-06-04T03:57:00Z">
                  <w:rPr>
                    <w:rStyle w:val="Hyperlink"/>
                    <w:noProof/>
                  </w:rPr>
                </w:rPrChange>
              </w:rPr>
            </w:r>
            <w:r w:rsidRPr="001812B0">
              <w:rPr>
                <w:rStyle w:val="Hyperlink"/>
                <w:rFonts w:ascii="Times New Roman" w:hAnsi="Times New Roman" w:cs="Times New Roman"/>
                <w:noProof/>
                <w:rPrChange w:id="508"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509" w:author="Paulson Kimani" w:date="2024-06-03T20:57:00Z" w16du:dateUtc="2024-06-04T03:57:00Z">
                  <w:rPr>
                    <w:rStyle w:val="Hyperlink"/>
                    <w:noProof/>
                  </w:rPr>
                </w:rPrChange>
              </w:rPr>
              <w:t>5.1</w:t>
            </w:r>
            <w:r w:rsidRPr="001812B0">
              <w:rPr>
                <w:rFonts w:ascii="Times New Roman" w:eastAsiaTheme="minorEastAsia" w:hAnsi="Times New Roman" w:cs="Times New Roman"/>
                <w:noProof/>
                <w:rPrChange w:id="510"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511" w:author="Paulson Kimani" w:date="2024-06-03T20:57:00Z" w16du:dateUtc="2024-06-04T03:57:00Z">
                  <w:rPr>
                    <w:rStyle w:val="Hyperlink"/>
                    <w:noProof/>
                  </w:rPr>
                </w:rPrChange>
              </w:rPr>
              <w:t>Introduction</w:t>
            </w:r>
            <w:r w:rsidRPr="001812B0">
              <w:rPr>
                <w:rFonts w:ascii="Times New Roman" w:hAnsi="Times New Roman" w:cs="Times New Roman"/>
                <w:noProof/>
                <w:webHidden/>
                <w:rPrChange w:id="512" w:author="Paulson Kimani" w:date="2024-06-03T20:57:00Z" w16du:dateUtc="2024-06-04T03:57:00Z">
                  <w:rPr>
                    <w:noProof/>
                    <w:webHidden/>
                  </w:rPr>
                </w:rPrChange>
              </w:rPr>
              <w:tab/>
            </w:r>
            <w:r w:rsidRPr="001812B0">
              <w:rPr>
                <w:rFonts w:ascii="Times New Roman" w:hAnsi="Times New Roman" w:cs="Times New Roman"/>
                <w:noProof/>
                <w:webHidden/>
                <w:rPrChange w:id="513"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514" w:author="Paulson Kimani" w:date="2024-06-03T20:57:00Z" w16du:dateUtc="2024-06-04T03:57:00Z">
                  <w:rPr>
                    <w:noProof/>
                    <w:webHidden/>
                  </w:rPr>
                </w:rPrChange>
              </w:rPr>
              <w:instrText xml:space="preserve"> PAGEREF _Toc168340660 \h </w:instrText>
            </w:r>
            <w:r w:rsidRPr="001812B0">
              <w:rPr>
                <w:rFonts w:ascii="Times New Roman" w:hAnsi="Times New Roman" w:cs="Times New Roman"/>
                <w:noProof/>
                <w:webHidden/>
                <w:rPrChange w:id="515" w:author="Paulson Kimani" w:date="2024-06-03T20:57:00Z" w16du:dateUtc="2024-06-04T03:57:00Z">
                  <w:rPr>
                    <w:noProof/>
                    <w:webHidden/>
                  </w:rPr>
                </w:rPrChange>
              </w:rPr>
            </w:r>
          </w:ins>
          <w:r w:rsidRPr="001812B0">
            <w:rPr>
              <w:rFonts w:ascii="Times New Roman" w:hAnsi="Times New Roman" w:cs="Times New Roman"/>
              <w:noProof/>
              <w:webHidden/>
              <w:rPrChange w:id="516" w:author="Paulson Kimani" w:date="2024-06-03T20:57:00Z" w16du:dateUtc="2024-06-04T03:57:00Z">
                <w:rPr>
                  <w:noProof/>
                  <w:webHidden/>
                </w:rPr>
              </w:rPrChange>
            </w:rPr>
            <w:fldChar w:fldCharType="separate"/>
          </w:r>
          <w:ins w:id="517" w:author="Paulson Kimani" w:date="2024-06-03T20:57:00Z" w16du:dateUtc="2024-06-04T03:57:00Z">
            <w:r w:rsidRPr="001812B0">
              <w:rPr>
                <w:rFonts w:ascii="Times New Roman" w:hAnsi="Times New Roman" w:cs="Times New Roman"/>
                <w:noProof/>
                <w:webHidden/>
                <w:rPrChange w:id="518" w:author="Paulson Kimani" w:date="2024-06-03T20:57:00Z" w16du:dateUtc="2024-06-04T03:57:00Z">
                  <w:rPr>
                    <w:noProof/>
                    <w:webHidden/>
                  </w:rPr>
                </w:rPrChange>
              </w:rPr>
              <w:t>19</w:t>
            </w:r>
            <w:r w:rsidRPr="001812B0">
              <w:rPr>
                <w:rFonts w:ascii="Times New Roman" w:hAnsi="Times New Roman" w:cs="Times New Roman"/>
                <w:noProof/>
                <w:webHidden/>
                <w:rPrChange w:id="519"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520" w:author="Paulson Kimani" w:date="2024-06-03T20:57:00Z" w16du:dateUtc="2024-06-04T03:57:00Z">
                  <w:rPr>
                    <w:rStyle w:val="Hyperlink"/>
                    <w:noProof/>
                  </w:rPr>
                </w:rPrChange>
              </w:rPr>
              <w:fldChar w:fldCharType="end"/>
            </w:r>
          </w:ins>
        </w:p>
        <w:p w14:paraId="47E60D23" w14:textId="583C8998" w:rsidR="0089259A" w:rsidRPr="001812B0" w:rsidRDefault="0089259A">
          <w:pPr>
            <w:pStyle w:val="TOC2"/>
            <w:tabs>
              <w:tab w:val="left" w:pos="960"/>
              <w:tab w:val="right" w:leader="dot" w:pos="9350"/>
            </w:tabs>
            <w:rPr>
              <w:ins w:id="521" w:author="Paulson Kimani" w:date="2024-06-03T20:57:00Z" w16du:dateUtc="2024-06-04T03:57:00Z"/>
              <w:rFonts w:ascii="Times New Roman" w:eastAsiaTheme="minorEastAsia" w:hAnsi="Times New Roman" w:cs="Times New Roman"/>
              <w:noProof/>
              <w:rPrChange w:id="522" w:author="Paulson Kimani" w:date="2024-06-03T20:57:00Z" w16du:dateUtc="2024-06-04T03:57:00Z">
                <w:rPr>
                  <w:ins w:id="523" w:author="Paulson Kimani" w:date="2024-06-03T20:57:00Z" w16du:dateUtc="2024-06-04T03:57:00Z"/>
                  <w:rFonts w:eastAsiaTheme="minorEastAsia"/>
                  <w:noProof/>
                </w:rPr>
              </w:rPrChange>
            </w:rPr>
          </w:pPr>
          <w:ins w:id="524" w:author="Paulson Kimani" w:date="2024-06-03T20:57:00Z" w16du:dateUtc="2024-06-04T03:57:00Z">
            <w:r w:rsidRPr="001812B0">
              <w:rPr>
                <w:rStyle w:val="Hyperlink"/>
                <w:rFonts w:ascii="Times New Roman" w:hAnsi="Times New Roman" w:cs="Times New Roman"/>
                <w:noProof/>
                <w:rPrChange w:id="525"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526"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527" w:author="Paulson Kimani" w:date="2024-06-03T20:57:00Z" w16du:dateUtc="2024-06-04T03:57:00Z">
                  <w:rPr>
                    <w:noProof/>
                  </w:rPr>
                </w:rPrChange>
              </w:rPr>
              <w:instrText>HYPERLINK \l "_Toc168340661"</w:instrText>
            </w:r>
            <w:r w:rsidRPr="001812B0">
              <w:rPr>
                <w:rStyle w:val="Hyperlink"/>
                <w:rFonts w:ascii="Times New Roman" w:hAnsi="Times New Roman" w:cs="Times New Roman"/>
                <w:noProof/>
                <w:rPrChange w:id="528"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529" w:author="Paulson Kimani" w:date="2024-06-03T20:57:00Z" w16du:dateUtc="2024-06-04T03:57:00Z">
                  <w:rPr>
                    <w:rStyle w:val="Hyperlink"/>
                    <w:noProof/>
                  </w:rPr>
                </w:rPrChange>
              </w:rPr>
            </w:r>
            <w:r w:rsidRPr="001812B0">
              <w:rPr>
                <w:rStyle w:val="Hyperlink"/>
                <w:rFonts w:ascii="Times New Roman" w:hAnsi="Times New Roman" w:cs="Times New Roman"/>
                <w:noProof/>
                <w:rPrChange w:id="530"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531" w:author="Paulson Kimani" w:date="2024-06-03T20:57:00Z" w16du:dateUtc="2024-06-04T03:57:00Z">
                  <w:rPr>
                    <w:rStyle w:val="Hyperlink"/>
                    <w:noProof/>
                  </w:rPr>
                </w:rPrChange>
              </w:rPr>
              <w:t>5.2</w:t>
            </w:r>
            <w:r w:rsidRPr="001812B0">
              <w:rPr>
                <w:rFonts w:ascii="Times New Roman" w:eastAsiaTheme="minorEastAsia" w:hAnsi="Times New Roman" w:cs="Times New Roman"/>
                <w:noProof/>
                <w:rPrChange w:id="532"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533" w:author="Paulson Kimani" w:date="2024-06-03T20:57:00Z" w16du:dateUtc="2024-06-04T03:57:00Z">
                  <w:rPr>
                    <w:rStyle w:val="Hyperlink"/>
                    <w:noProof/>
                  </w:rPr>
                </w:rPrChange>
              </w:rPr>
              <w:t>Use-Case Diagram</w:t>
            </w:r>
            <w:r w:rsidRPr="001812B0">
              <w:rPr>
                <w:rFonts w:ascii="Times New Roman" w:hAnsi="Times New Roman" w:cs="Times New Roman"/>
                <w:noProof/>
                <w:webHidden/>
                <w:rPrChange w:id="534" w:author="Paulson Kimani" w:date="2024-06-03T20:57:00Z" w16du:dateUtc="2024-06-04T03:57:00Z">
                  <w:rPr>
                    <w:noProof/>
                    <w:webHidden/>
                  </w:rPr>
                </w:rPrChange>
              </w:rPr>
              <w:tab/>
            </w:r>
            <w:r w:rsidRPr="001812B0">
              <w:rPr>
                <w:rFonts w:ascii="Times New Roman" w:hAnsi="Times New Roman" w:cs="Times New Roman"/>
                <w:noProof/>
                <w:webHidden/>
                <w:rPrChange w:id="535"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536" w:author="Paulson Kimani" w:date="2024-06-03T20:57:00Z" w16du:dateUtc="2024-06-04T03:57:00Z">
                  <w:rPr>
                    <w:noProof/>
                    <w:webHidden/>
                  </w:rPr>
                </w:rPrChange>
              </w:rPr>
              <w:instrText xml:space="preserve"> PAGEREF _Toc168340661 \h </w:instrText>
            </w:r>
            <w:r w:rsidRPr="001812B0">
              <w:rPr>
                <w:rFonts w:ascii="Times New Roman" w:hAnsi="Times New Roman" w:cs="Times New Roman"/>
                <w:noProof/>
                <w:webHidden/>
                <w:rPrChange w:id="537" w:author="Paulson Kimani" w:date="2024-06-03T20:57:00Z" w16du:dateUtc="2024-06-04T03:57:00Z">
                  <w:rPr>
                    <w:noProof/>
                    <w:webHidden/>
                  </w:rPr>
                </w:rPrChange>
              </w:rPr>
            </w:r>
          </w:ins>
          <w:r w:rsidRPr="001812B0">
            <w:rPr>
              <w:rFonts w:ascii="Times New Roman" w:hAnsi="Times New Roman" w:cs="Times New Roman"/>
              <w:noProof/>
              <w:webHidden/>
              <w:rPrChange w:id="538" w:author="Paulson Kimani" w:date="2024-06-03T20:57:00Z" w16du:dateUtc="2024-06-04T03:57:00Z">
                <w:rPr>
                  <w:noProof/>
                  <w:webHidden/>
                </w:rPr>
              </w:rPrChange>
            </w:rPr>
            <w:fldChar w:fldCharType="separate"/>
          </w:r>
          <w:ins w:id="539" w:author="Paulson Kimani" w:date="2024-06-03T20:57:00Z" w16du:dateUtc="2024-06-04T03:57:00Z">
            <w:r w:rsidRPr="001812B0">
              <w:rPr>
                <w:rFonts w:ascii="Times New Roman" w:hAnsi="Times New Roman" w:cs="Times New Roman"/>
                <w:noProof/>
                <w:webHidden/>
                <w:rPrChange w:id="540" w:author="Paulson Kimani" w:date="2024-06-03T20:57:00Z" w16du:dateUtc="2024-06-04T03:57:00Z">
                  <w:rPr>
                    <w:noProof/>
                    <w:webHidden/>
                  </w:rPr>
                </w:rPrChange>
              </w:rPr>
              <w:t>19</w:t>
            </w:r>
            <w:r w:rsidRPr="001812B0">
              <w:rPr>
                <w:rFonts w:ascii="Times New Roman" w:hAnsi="Times New Roman" w:cs="Times New Roman"/>
                <w:noProof/>
                <w:webHidden/>
                <w:rPrChange w:id="541"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542" w:author="Paulson Kimani" w:date="2024-06-03T20:57:00Z" w16du:dateUtc="2024-06-04T03:57:00Z">
                  <w:rPr>
                    <w:rStyle w:val="Hyperlink"/>
                    <w:noProof/>
                  </w:rPr>
                </w:rPrChange>
              </w:rPr>
              <w:fldChar w:fldCharType="end"/>
            </w:r>
          </w:ins>
        </w:p>
        <w:p w14:paraId="5F92DC58" w14:textId="37594074" w:rsidR="0089259A" w:rsidRPr="001812B0" w:rsidRDefault="0089259A">
          <w:pPr>
            <w:pStyle w:val="TOC2"/>
            <w:tabs>
              <w:tab w:val="left" w:pos="960"/>
              <w:tab w:val="right" w:leader="dot" w:pos="9350"/>
            </w:tabs>
            <w:rPr>
              <w:ins w:id="543" w:author="Paulson Kimani" w:date="2024-06-03T20:57:00Z" w16du:dateUtc="2024-06-04T03:57:00Z"/>
              <w:rFonts w:ascii="Times New Roman" w:eastAsiaTheme="minorEastAsia" w:hAnsi="Times New Roman" w:cs="Times New Roman"/>
              <w:noProof/>
              <w:rPrChange w:id="544" w:author="Paulson Kimani" w:date="2024-06-03T20:57:00Z" w16du:dateUtc="2024-06-04T03:57:00Z">
                <w:rPr>
                  <w:ins w:id="545" w:author="Paulson Kimani" w:date="2024-06-03T20:57:00Z" w16du:dateUtc="2024-06-04T03:57:00Z"/>
                  <w:rFonts w:eastAsiaTheme="minorEastAsia"/>
                  <w:noProof/>
                </w:rPr>
              </w:rPrChange>
            </w:rPr>
          </w:pPr>
          <w:ins w:id="546" w:author="Paulson Kimani" w:date="2024-06-03T20:57:00Z" w16du:dateUtc="2024-06-04T03:57:00Z">
            <w:r w:rsidRPr="001812B0">
              <w:rPr>
                <w:rStyle w:val="Hyperlink"/>
                <w:rFonts w:ascii="Times New Roman" w:hAnsi="Times New Roman" w:cs="Times New Roman"/>
                <w:noProof/>
                <w:rPrChange w:id="547"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548"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549" w:author="Paulson Kimani" w:date="2024-06-03T20:57:00Z" w16du:dateUtc="2024-06-04T03:57:00Z">
                  <w:rPr>
                    <w:noProof/>
                  </w:rPr>
                </w:rPrChange>
              </w:rPr>
              <w:instrText>HYPERLINK \l "_Toc168340662"</w:instrText>
            </w:r>
            <w:r w:rsidRPr="001812B0">
              <w:rPr>
                <w:rStyle w:val="Hyperlink"/>
                <w:rFonts w:ascii="Times New Roman" w:hAnsi="Times New Roman" w:cs="Times New Roman"/>
                <w:noProof/>
                <w:rPrChange w:id="550"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551" w:author="Paulson Kimani" w:date="2024-06-03T20:57:00Z" w16du:dateUtc="2024-06-04T03:57:00Z">
                  <w:rPr>
                    <w:rStyle w:val="Hyperlink"/>
                    <w:noProof/>
                  </w:rPr>
                </w:rPrChange>
              </w:rPr>
            </w:r>
            <w:r w:rsidRPr="001812B0">
              <w:rPr>
                <w:rStyle w:val="Hyperlink"/>
                <w:rFonts w:ascii="Times New Roman" w:hAnsi="Times New Roman" w:cs="Times New Roman"/>
                <w:noProof/>
                <w:rPrChange w:id="552"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553" w:author="Paulson Kimani" w:date="2024-06-03T20:57:00Z" w16du:dateUtc="2024-06-04T03:57:00Z">
                  <w:rPr>
                    <w:rStyle w:val="Hyperlink"/>
                    <w:noProof/>
                  </w:rPr>
                </w:rPrChange>
              </w:rPr>
              <w:t>5.3</w:t>
            </w:r>
            <w:r w:rsidRPr="001812B0">
              <w:rPr>
                <w:rFonts w:ascii="Times New Roman" w:eastAsiaTheme="minorEastAsia" w:hAnsi="Times New Roman" w:cs="Times New Roman"/>
                <w:noProof/>
                <w:rPrChange w:id="554"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555" w:author="Paulson Kimani" w:date="2024-06-03T20:57:00Z" w16du:dateUtc="2024-06-04T03:57:00Z">
                  <w:rPr>
                    <w:rStyle w:val="Hyperlink"/>
                    <w:noProof/>
                  </w:rPr>
                </w:rPrChange>
              </w:rPr>
              <w:t>Use-Case Descriptions</w:t>
            </w:r>
            <w:r w:rsidRPr="001812B0">
              <w:rPr>
                <w:rFonts w:ascii="Times New Roman" w:hAnsi="Times New Roman" w:cs="Times New Roman"/>
                <w:noProof/>
                <w:webHidden/>
                <w:rPrChange w:id="556" w:author="Paulson Kimani" w:date="2024-06-03T20:57:00Z" w16du:dateUtc="2024-06-04T03:57:00Z">
                  <w:rPr>
                    <w:noProof/>
                    <w:webHidden/>
                  </w:rPr>
                </w:rPrChange>
              </w:rPr>
              <w:tab/>
            </w:r>
            <w:r w:rsidRPr="001812B0">
              <w:rPr>
                <w:rFonts w:ascii="Times New Roman" w:hAnsi="Times New Roman" w:cs="Times New Roman"/>
                <w:noProof/>
                <w:webHidden/>
                <w:rPrChange w:id="557"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558" w:author="Paulson Kimani" w:date="2024-06-03T20:57:00Z" w16du:dateUtc="2024-06-04T03:57:00Z">
                  <w:rPr>
                    <w:noProof/>
                    <w:webHidden/>
                  </w:rPr>
                </w:rPrChange>
              </w:rPr>
              <w:instrText xml:space="preserve"> PAGEREF _Toc168340662 \h </w:instrText>
            </w:r>
            <w:r w:rsidRPr="001812B0">
              <w:rPr>
                <w:rFonts w:ascii="Times New Roman" w:hAnsi="Times New Roman" w:cs="Times New Roman"/>
                <w:noProof/>
                <w:webHidden/>
                <w:rPrChange w:id="559" w:author="Paulson Kimani" w:date="2024-06-03T20:57:00Z" w16du:dateUtc="2024-06-04T03:57:00Z">
                  <w:rPr>
                    <w:noProof/>
                    <w:webHidden/>
                  </w:rPr>
                </w:rPrChange>
              </w:rPr>
            </w:r>
          </w:ins>
          <w:r w:rsidRPr="001812B0">
            <w:rPr>
              <w:rFonts w:ascii="Times New Roman" w:hAnsi="Times New Roman" w:cs="Times New Roman"/>
              <w:noProof/>
              <w:webHidden/>
              <w:rPrChange w:id="560" w:author="Paulson Kimani" w:date="2024-06-03T20:57:00Z" w16du:dateUtc="2024-06-04T03:57:00Z">
                <w:rPr>
                  <w:noProof/>
                  <w:webHidden/>
                </w:rPr>
              </w:rPrChange>
            </w:rPr>
            <w:fldChar w:fldCharType="separate"/>
          </w:r>
          <w:ins w:id="561" w:author="Paulson Kimani" w:date="2024-06-03T20:57:00Z" w16du:dateUtc="2024-06-04T03:57:00Z">
            <w:r w:rsidRPr="001812B0">
              <w:rPr>
                <w:rFonts w:ascii="Times New Roman" w:hAnsi="Times New Roman" w:cs="Times New Roman"/>
                <w:noProof/>
                <w:webHidden/>
                <w:rPrChange w:id="562" w:author="Paulson Kimani" w:date="2024-06-03T20:57:00Z" w16du:dateUtc="2024-06-04T03:57:00Z">
                  <w:rPr>
                    <w:noProof/>
                    <w:webHidden/>
                  </w:rPr>
                </w:rPrChange>
              </w:rPr>
              <w:t>20</w:t>
            </w:r>
            <w:r w:rsidRPr="001812B0">
              <w:rPr>
                <w:rFonts w:ascii="Times New Roman" w:hAnsi="Times New Roman" w:cs="Times New Roman"/>
                <w:noProof/>
                <w:webHidden/>
                <w:rPrChange w:id="563"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564" w:author="Paulson Kimani" w:date="2024-06-03T20:57:00Z" w16du:dateUtc="2024-06-04T03:57:00Z">
                  <w:rPr>
                    <w:rStyle w:val="Hyperlink"/>
                    <w:noProof/>
                  </w:rPr>
                </w:rPrChange>
              </w:rPr>
              <w:fldChar w:fldCharType="end"/>
            </w:r>
          </w:ins>
        </w:p>
        <w:p w14:paraId="201BF3A3" w14:textId="3890C90A" w:rsidR="0089259A" w:rsidRPr="001812B0" w:rsidRDefault="0089259A">
          <w:pPr>
            <w:pStyle w:val="TOC1"/>
            <w:tabs>
              <w:tab w:val="left" w:pos="720"/>
              <w:tab w:val="right" w:leader="dot" w:pos="9350"/>
            </w:tabs>
            <w:rPr>
              <w:ins w:id="565" w:author="Paulson Kimani" w:date="2024-06-03T20:57:00Z" w16du:dateUtc="2024-06-04T03:57:00Z"/>
              <w:rFonts w:ascii="Times New Roman" w:eastAsiaTheme="minorEastAsia" w:hAnsi="Times New Roman" w:cs="Times New Roman"/>
              <w:noProof/>
              <w:rPrChange w:id="566" w:author="Paulson Kimani" w:date="2024-06-03T20:57:00Z" w16du:dateUtc="2024-06-04T03:57:00Z">
                <w:rPr>
                  <w:ins w:id="567" w:author="Paulson Kimani" w:date="2024-06-03T20:57:00Z" w16du:dateUtc="2024-06-04T03:57:00Z"/>
                  <w:rFonts w:eastAsiaTheme="minorEastAsia"/>
                  <w:noProof/>
                </w:rPr>
              </w:rPrChange>
            </w:rPr>
          </w:pPr>
          <w:ins w:id="568" w:author="Paulson Kimani" w:date="2024-06-03T20:57:00Z" w16du:dateUtc="2024-06-04T03:57:00Z">
            <w:r w:rsidRPr="001812B0">
              <w:rPr>
                <w:rStyle w:val="Hyperlink"/>
                <w:rFonts w:ascii="Times New Roman" w:hAnsi="Times New Roman" w:cs="Times New Roman"/>
                <w:noProof/>
                <w:rPrChange w:id="569"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570"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571" w:author="Paulson Kimani" w:date="2024-06-03T20:57:00Z" w16du:dateUtc="2024-06-04T03:57:00Z">
                  <w:rPr>
                    <w:noProof/>
                  </w:rPr>
                </w:rPrChange>
              </w:rPr>
              <w:instrText>HYPERLINK \l "_Toc168340663"</w:instrText>
            </w:r>
            <w:r w:rsidRPr="001812B0">
              <w:rPr>
                <w:rStyle w:val="Hyperlink"/>
                <w:rFonts w:ascii="Times New Roman" w:hAnsi="Times New Roman" w:cs="Times New Roman"/>
                <w:noProof/>
                <w:rPrChange w:id="572"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573" w:author="Paulson Kimani" w:date="2024-06-03T20:57:00Z" w16du:dateUtc="2024-06-04T03:57:00Z">
                  <w:rPr>
                    <w:rStyle w:val="Hyperlink"/>
                    <w:noProof/>
                  </w:rPr>
                </w:rPrChange>
              </w:rPr>
            </w:r>
            <w:r w:rsidRPr="001812B0">
              <w:rPr>
                <w:rStyle w:val="Hyperlink"/>
                <w:rFonts w:ascii="Times New Roman" w:hAnsi="Times New Roman" w:cs="Times New Roman"/>
                <w:noProof/>
                <w:rPrChange w:id="574"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575" w:author="Paulson Kimani" w:date="2024-06-03T20:57:00Z" w16du:dateUtc="2024-06-04T03:57:00Z">
                  <w:rPr>
                    <w:rStyle w:val="Hyperlink"/>
                    <w:noProof/>
                  </w:rPr>
                </w:rPrChange>
              </w:rPr>
              <w:t>6.0</w:t>
            </w:r>
            <w:r w:rsidRPr="001812B0">
              <w:rPr>
                <w:rFonts w:ascii="Times New Roman" w:eastAsiaTheme="minorEastAsia" w:hAnsi="Times New Roman" w:cs="Times New Roman"/>
                <w:noProof/>
                <w:rPrChange w:id="576"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577" w:author="Paulson Kimani" w:date="2024-06-03T20:57:00Z" w16du:dateUtc="2024-06-04T03:57:00Z">
                  <w:rPr>
                    <w:rStyle w:val="Hyperlink"/>
                    <w:noProof/>
                  </w:rPr>
                </w:rPrChange>
              </w:rPr>
              <w:t>System Evolution</w:t>
            </w:r>
            <w:r w:rsidRPr="001812B0">
              <w:rPr>
                <w:rFonts w:ascii="Times New Roman" w:hAnsi="Times New Roman" w:cs="Times New Roman"/>
                <w:noProof/>
                <w:webHidden/>
                <w:rPrChange w:id="578" w:author="Paulson Kimani" w:date="2024-06-03T20:57:00Z" w16du:dateUtc="2024-06-04T03:57:00Z">
                  <w:rPr>
                    <w:noProof/>
                    <w:webHidden/>
                  </w:rPr>
                </w:rPrChange>
              </w:rPr>
              <w:tab/>
            </w:r>
            <w:r w:rsidRPr="001812B0">
              <w:rPr>
                <w:rFonts w:ascii="Times New Roman" w:hAnsi="Times New Roman" w:cs="Times New Roman"/>
                <w:noProof/>
                <w:webHidden/>
                <w:rPrChange w:id="579"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580" w:author="Paulson Kimani" w:date="2024-06-03T20:57:00Z" w16du:dateUtc="2024-06-04T03:57:00Z">
                  <w:rPr>
                    <w:noProof/>
                    <w:webHidden/>
                  </w:rPr>
                </w:rPrChange>
              </w:rPr>
              <w:instrText xml:space="preserve"> PAGEREF _Toc168340663 \h </w:instrText>
            </w:r>
            <w:r w:rsidRPr="001812B0">
              <w:rPr>
                <w:rFonts w:ascii="Times New Roman" w:hAnsi="Times New Roman" w:cs="Times New Roman"/>
                <w:noProof/>
                <w:webHidden/>
                <w:rPrChange w:id="581" w:author="Paulson Kimani" w:date="2024-06-03T20:57:00Z" w16du:dateUtc="2024-06-04T03:57:00Z">
                  <w:rPr>
                    <w:noProof/>
                    <w:webHidden/>
                  </w:rPr>
                </w:rPrChange>
              </w:rPr>
            </w:r>
          </w:ins>
          <w:r w:rsidRPr="001812B0">
            <w:rPr>
              <w:rFonts w:ascii="Times New Roman" w:hAnsi="Times New Roman" w:cs="Times New Roman"/>
              <w:noProof/>
              <w:webHidden/>
              <w:rPrChange w:id="582" w:author="Paulson Kimani" w:date="2024-06-03T20:57:00Z" w16du:dateUtc="2024-06-04T03:57:00Z">
                <w:rPr>
                  <w:noProof/>
                  <w:webHidden/>
                </w:rPr>
              </w:rPrChange>
            </w:rPr>
            <w:fldChar w:fldCharType="separate"/>
          </w:r>
          <w:ins w:id="583" w:author="Paulson Kimani" w:date="2024-06-03T20:57:00Z" w16du:dateUtc="2024-06-04T03:57:00Z">
            <w:r w:rsidRPr="001812B0">
              <w:rPr>
                <w:rFonts w:ascii="Times New Roman" w:hAnsi="Times New Roman" w:cs="Times New Roman"/>
                <w:noProof/>
                <w:webHidden/>
                <w:rPrChange w:id="584" w:author="Paulson Kimani" w:date="2024-06-03T20:57:00Z" w16du:dateUtc="2024-06-04T03:57:00Z">
                  <w:rPr>
                    <w:noProof/>
                    <w:webHidden/>
                  </w:rPr>
                </w:rPrChange>
              </w:rPr>
              <w:t>26</w:t>
            </w:r>
            <w:r w:rsidRPr="001812B0">
              <w:rPr>
                <w:rFonts w:ascii="Times New Roman" w:hAnsi="Times New Roman" w:cs="Times New Roman"/>
                <w:noProof/>
                <w:webHidden/>
                <w:rPrChange w:id="585"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586" w:author="Paulson Kimani" w:date="2024-06-03T20:57:00Z" w16du:dateUtc="2024-06-04T03:57:00Z">
                  <w:rPr>
                    <w:rStyle w:val="Hyperlink"/>
                    <w:noProof/>
                  </w:rPr>
                </w:rPrChange>
              </w:rPr>
              <w:fldChar w:fldCharType="end"/>
            </w:r>
          </w:ins>
        </w:p>
        <w:p w14:paraId="6B5E7B9F" w14:textId="497F0229" w:rsidR="0089259A" w:rsidRPr="001812B0" w:rsidRDefault="0089259A">
          <w:pPr>
            <w:pStyle w:val="TOC1"/>
            <w:tabs>
              <w:tab w:val="left" w:pos="720"/>
              <w:tab w:val="right" w:leader="dot" w:pos="9350"/>
            </w:tabs>
            <w:rPr>
              <w:ins w:id="587" w:author="Paulson Kimani" w:date="2024-06-03T20:57:00Z" w16du:dateUtc="2024-06-04T03:57:00Z"/>
              <w:rFonts w:ascii="Times New Roman" w:eastAsiaTheme="minorEastAsia" w:hAnsi="Times New Roman" w:cs="Times New Roman"/>
              <w:noProof/>
              <w:rPrChange w:id="588" w:author="Paulson Kimani" w:date="2024-06-03T20:57:00Z" w16du:dateUtc="2024-06-04T03:57:00Z">
                <w:rPr>
                  <w:ins w:id="589" w:author="Paulson Kimani" w:date="2024-06-03T20:57:00Z" w16du:dateUtc="2024-06-04T03:57:00Z"/>
                  <w:rFonts w:eastAsiaTheme="minorEastAsia"/>
                  <w:noProof/>
                </w:rPr>
              </w:rPrChange>
            </w:rPr>
          </w:pPr>
          <w:ins w:id="590" w:author="Paulson Kimani" w:date="2024-06-03T20:57:00Z" w16du:dateUtc="2024-06-04T03:57:00Z">
            <w:r w:rsidRPr="001812B0">
              <w:rPr>
                <w:rStyle w:val="Hyperlink"/>
                <w:rFonts w:ascii="Times New Roman" w:hAnsi="Times New Roman" w:cs="Times New Roman"/>
                <w:noProof/>
                <w:rPrChange w:id="591" w:author="Paulson Kimani" w:date="2024-06-03T20:57:00Z" w16du:dateUtc="2024-06-04T03:57:00Z">
                  <w:rPr>
                    <w:rStyle w:val="Hyperlink"/>
                    <w:noProof/>
                  </w:rPr>
                </w:rPrChange>
              </w:rPr>
              <w:fldChar w:fldCharType="begin"/>
            </w:r>
            <w:r w:rsidRPr="001812B0">
              <w:rPr>
                <w:rStyle w:val="Hyperlink"/>
                <w:rFonts w:ascii="Times New Roman" w:hAnsi="Times New Roman" w:cs="Times New Roman"/>
                <w:noProof/>
                <w:rPrChange w:id="592" w:author="Paulson Kimani" w:date="2024-06-03T20:57:00Z" w16du:dateUtc="2024-06-04T03:57:00Z">
                  <w:rPr>
                    <w:rStyle w:val="Hyperlink"/>
                    <w:noProof/>
                  </w:rPr>
                </w:rPrChange>
              </w:rPr>
              <w:instrText xml:space="preserve"> </w:instrText>
            </w:r>
            <w:r w:rsidRPr="001812B0">
              <w:rPr>
                <w:rFonts w:ascii="Times New Roman" w:hAnsi="Times New Roman" w:cs="Times New Roman"/>
                <w:noProof/>
                <w:rPrChange w:id="593" w:author="Paulson Kimani" w:date="2024-06-03T20:57:00Z" w16du:dateUtc="2024-06-04T03:57:00Z">
                  <w:rPr>
                    <w:noProof/>
                  </w:rPr>
                </w:rPrChange>
              </w:rPr>
              <w:instrText>HYPERLINK \l "_Toc168340664"</w:instrText>
            </w:r>
            <w:r w:rsidRPr="001812B0">
              <w:rPr>
                <w:rStyle w:val="Hyperlink"/>
                <w:rFonts w:ascii="Times New Roman" w:hAnsi="Times New Roman" w:cs="Times New Roman"/>
                <w:noProof/>
                <w:rPrChange w:id="594" w:author="Paulson Kimani" w:date="2024-06-03T20:57:00Z" w16du:dateUtc="2024-06-04T03:57:00Z">
                  <w:rPr>
                    <w:rStyle w:val="Hyperlink"/>
                    <w:noProof/>
                  </w:rPr>
                </w:rPrChange>
              </w:rPr>
              <w:instrText xml:space="preserve"> </w:instrText>
            </w:r>
            <w:r w:rsidRPr="001812B0">
              <w:rPr>
                <w:rStyle w:val="Hyperlink"/>
                <w:rFonts w:ascii="Times New Roman" w:hAnsi="Times New Roman" w:cs="Times New Roman"/>
                <w:noProof/>
                <w:rPrChange w:id="595" w:author="Paulson Kimani" w:date="2024-06-03T20:57:00Z" w16du:dateUtc="2024-06-04T03:57:00Z">
                  <w:rPr>
                    <w:rStyle w:val="Hyperlink"/>
                    <w:noProof/>
                  </w:rPr>
                </w:rPrChange>
              </w:rPr>
            </w:r>
            <w:r w:rsidRPr="001812B0">
              <w:rPr>
                <w:rStyle w:val="Hyperlink"/>
                <w:rFonts w:ascii="Times New Roman" w:hAnsi="Times New Roman" w:cs="Times New Roman"/>
                <w:noProof/>
                <w:rPrChange w:id="596" w:author="Paulson Kimani" w:date="2024-06-03T20:57:00Z" w16du:dateUtc="2024-06-04T03:57:00Z">
                  <w:rPr>
                    <w:rStyle w:val="Hyperlink"/>
                    <w:noProof/>
                  </w:rPr>
                </w:rPrChange>
              </w:rPr>
              <w:fldChar w:fldCharType="separate"/>
            </w:r>
            <w:r w:rsidRPr="001812B0">
              <w:rPr>
                <w:rStyle w:val="Hyperlink"/>
                <w:rFonts w:ascii="Times New Roman" w:hAnsi="Times New Roman" w:cs="Times New Roman"/>
                <w:noProof/>
                <w:rPrChange w:id="597" w:author="Paulson Kimani" w:date="2024-06-03T20:57:00Z" w16du:dateUtc="2024-06-04T03:57:00Z">
                  <w:rPr>
                    <w:rStyle w:val="Hyperlink"/>
                    <w:noProof/>
                  </w:rPr>
                </w:rPrChange>
              </w:rPr>
              <w:t>7.0</w:t>
            </w:r>
            <w:r w:rsidRPr="001812B0">
              <w:rPr>
                <w:rFonts w:ascii="Times New Roman" w:eastAsiaTheme="minorEastAsia" w:hAnsi="Times New Roman" w:cs="Times New Roman"/>
                <w:noProof/>
                <w:rPrChange w:id="598" w:author="Paulson Kimani" w:date="2024-06-03T20:57:00Z" w16du:dateUtc="2024-06-04T03:57:00Z">
                  <w:rPr>
                    <w:rFonts w:eastAsiaTheme="minorEastAsia"/>
                    <w:noProof/>
                  </w:rPr>
                </w:rPrChange>
              </w:rPr>
              <w:tab/>
            </w:r>
            <w:r w:rsidRPr="001812B0">
              <w:rPr>
                <w:rStyle w:val="Hyperlink"/>
                <w:rFonts w:ascii="Times New Roman" w:hAnsi="Times New Roman" w:cs="Times New Roman"/>
                <w:noProof/>
                <w:rPrChange w:id="599" w:author="Paulson Kimani" w:date="2024-06-03T20:57:00Z" w16du:dateUtc="2024-06-04T03:57:00Z">
                  <w:rPr>
                    <w:rStyle w:val="Hyperlink"/>
                    <w:noProof/>
                  </w:rPr>
                </w:rPrChange>
              </w:rPr>
              <w:t>Conclusion and Recommendations</w:t>
            </w:r>
            <w:r w:rsidRPr="001812B0">
              <w:rPr>
                <w:rFonts w:ascii="Times New Roman" w:hAnsi="Times New Roman" w:cs="Times New Roman"/>
                <w:noProof/>
                <w:webHidden/>
                <w:rPrChange w:id="600" w:author="Paulson Kimani" w:date="2024-06-03T20:57:00Z" w16du:dateUtc="2024-06-04T03:57:00Z">
                  <w:rPr>
                    <w:noProof/>
                    <w:webHidden/>
                  </w:rPr>
                </w:rPrChange>
              </w:rPr>
              <w:tab/>
            </w:r>
            <w:r w:rsidRPr="001812B0">
              <w:rPr>
                <w:rFonts w:ascii="Times New Roman" w:hAnsi="Times New Roman" w:cs="Times New Roman"/>
                <w:noProof/>
                <w:webHidden/>
                <w:rPrChange w:id="601" w:author="Paulson Kimani" w:date="2024-06-03T20:57:00Z" w16du:dateUtc="2024-06-04T03:57:00Z">
                  <w:rPr>
                    <w:noProof/>
                    <w:webHidden/>
                  </w:rPr>
                </w:rPrChange>
              </w:rPr>
              <w:fldChar w:fldCharType="begin"/>
            </w:r>
            <w:r w:rsidRPr="001812B0">
              <w:rPr>
                <w:rFonts w:ascii="Times New Roman" w:hAnsi="Times New Roman" w:cs="Times New Roman"/>
                <w:noProof/>
                <w:webHidden/>
                <w:rPrChange w:id="602" w:author="Paulson Kimani" w:date="2024-06-03T20:57:00Z" w16du:dateUtc="2024-06-04T03:57:00Z">
                  <w:rPr>
                    <w:noProof/>
                    <w:webHidden/>
                  </w:rPr>
                </w:rPrChange>
              </w:rPr>
              <w:instrText xml:space="preserve"> PAGEREF _Toc168340664 \h </w:instrText>
            </w:r>
            <w:r w:rsidRPr="001812B0">
              <w:rPr>
                <w:rFonts w:ascii="Times New Roman" w:hAnsi="Times New Roman" w:cs="Times New Roman"/>
                <w:noProof/>
                <w:webHidden/>
                <w:rPrChange w:id="603" w:author="Paulson Kimani" w:date="2024-06-03T20:57:00Z" w16du:dateUtc="2024-06-04T03:57:00Z">
                  <w:rPr>
                    <w:noProof/>
                    <w:webHidden/>
                  </w:rPr>
                </w:rPrChange>
              </w:rPr>
            </w:r>
          </w:ins>
          <w:r w:rsidRPr="001812B0">
            <w:rPr>
              <w:rFonts w:ascii="Times New Roman" w:hAnsi="Times New Roman" w:cs="Times New Roman"/>
              <w:noProof/>
              <w:webHidden/>
              <w:rPrChange w:id="604" w:author="Paulson Kimani" w:date="2024-06-03T20:57:00Z" w16du:dateUtc="2024-06-04T03:57:00Z">
                <w:rPr>
                  <w:noProof/>
                  <w:webHidden/>
                </w:rPr>
              </w:rPrChange>
            </w:rPr>
            <w:fldChar w:fldCharType="separate"/>
          </w:r>
          <w:ins w:id="605" w:author="Paulson Kimani" w:date="2024-06-03T20:57:00Z" w16du:dateUtc="2024-06-04T03:57:00Z">
            <w:r w:rsidRPr="001812B0">
              <w:rPr>
                <w:rFonts w:ascii="Times New Roman" w:hAnsi="Times New Roman" w:cs="Times New Roman"/>
                <w:noProof/>
                <w:webHidden/>
                <w:rPrChange w:id="606" w:author="Paulson Kimani" w:date="2024-06-03T20:57:00Z" w16du:dateUtc="2024-06-04T03:57:00Z">
                  <w:rPr>
                    <w:noProof/>
                    <w:webHidden/>
                  </w:rPr>
                </w:rPrChange>
              </w:rPr>
              <w:t>26</w:t>
            </w:r>
            <w:r w:rsidRPr="001812B0">
              <w:rPr>
                <w:rFonts w:ascii="Times New Roman" w:hAnsi="Times New Roman" w:cs="Times New Roman"/>
                <w:noProof/>
                <w:webHidden/>
                <w:rPrChange w:id="607" w:author="Paulson Kimani" w:date="2024-06-03T20:57:00Z" w16du:dateUtc="2024-06-04T03:57:00Z">
                  <w:rPr>
                    <w:noProof/>
                    <w:webHidden/>
                  </w:rPr>
                </w:rPrChange>
              </w:rPr>
              <w:fldChar w:fldCharType="end"/>
            </w:r>
            <w:r w:rsidRPr="001812B0">
              <w:rPr>
                <w:rStyle w:val="Hyperlink"/>
                <w:rFonts w:ascii="Times New Roman" w:hAnsi="Times New Roman" w:cs="Times New Roman"/>
                <w:noProof/>
                <w:rPrChange w:id="608" w:author="Paulson Kimani" w:date="2024-06-03T20:57:00Z" w16du:dateUtc="2024-06-04T03:57:00Z">
                  <w:rPr>
                    <w:rStyle w:val="Hyperlink"/>
                    <w:noProof/>
                  </w:rPr>
                </w:rPrChange>
              </w:rPr>
              <w:fldChar w:fldCharType="end"/>
            </w:r>
          </w:ins>
        </w:p>
        <w:p w14:paraId="30B9698F" w14:textId="22B96093" w:rsidR="00AA5E8F" w:rsidRPr="001812B0" w:rsidDel="0089259A" w:rsidRDefault="00AA5E8F" w:rsidP="003C2EFA">
          <w:pPr>
            <w:pStyle w:val="TOC1"/>
            <w:tabs>
              <w:tab w:val="right" w:leader="dot" w:pos="9350"/>
            </w:tabs>
            <w:outlineLvl w:val="0"/>
            <w:rPr>
              <w:del w:id="609" w:author="Paulson Kimani" w:date="2024-06-03T20:57:00Z" w16du:dateUtc="2024-06-04T03:57:00Z"/>
              <w:rFonts w:ascii="Times New Roman" w:eastAsiaTheme="minorEastAsia" w:hAnsi="Times New Roman" w:cs="Times New Roman"/>
              <w:noProof/>
              <w:rPrChange w:id="610" w:author="Paulson Kimani" w:date="2024-06-03T20:57:00Z" w16du:dateUtc="2024-06-04T03:57:00Z">
                <w:rPr>
                  <w:del w:id="611" w:author="Paulson Kimani" w:date="2024-06-03T20:57:00Z" w16du:dateUtc="2024-06-04T03:57:00Z"/>
                  <w:rFonts w:eastAsiaTheme="minorEastAsia"/>
                  <w:noProof/>
                </w:rPr>
              </w:rPrChange>
            </w:rPr>
            <w:pPrChange w:id="612" w:author="Paulson Kimani" w:date="2024-06-03T20:31:00Z" w16du:dateUtc="2024-06-04T03:31:00Z">
              <w:pPr>
                <w:pStyle w:val="TOC1"/>
                <w:tabs>
                  <w:tab w:val="right" w:leader="dot" w:pos="9350"/>
                </w:tabs>
              </w:pPr>
            </w:pPrChange>
          </w:pPr>
          <w:del w:id="613" w:author="Paulson Kimani" w:date="2024-06-03T20:57:00Z" w16du:dateUtc="2024-06-04T03:57:00Z">
            <w:r w:rsidRPr="001812B0" w:rsidDel="0089259A">
              <w:rPr>
                <w:rStyle w:val="Hyperlink"/>
                <w:rFonts w:ascii="Times New Roman" w:hAnsi="Times New Roman" w:cs="Times New Roman"/>
                <w:noProof/>
                <w:rPrChange w:id="614" w:author="Paulson Kimani" w:date="2024-06-03T20:57:00Z" w16du:dateUtc="2024-06-04T03:57:00Z">
                  <w:rPr>
                    <w:rStyle w:val="Hyperlink"/>
                    <w:noProof/>
                  </w:rPr>
                </w:rPrChange>
              </w:rPr>
              <w:delText>Executive Summary</w:delText>
            </w:r>
            <w:r w:rsidRPr="001812B0" w:rsidDel="0089259A">
              <w:rPr>
                <w:rFonts w:ascii="Times New Roman" w:hAnsi="Times New Roman" w:cs="Times New Roman"/>
                <w:noProof/>
                <w:webHidden/>
                <w:rPrChange w:id="615" w:author="Paulson Kimani" w:date="2024-06-03T20:57:00Z" w16du:dateUtc="2024-06-04T03:57:00Z">
                  <w:rPr>
                    <w:noProof/>
                    <w:webHidden/>
                  </w:rPr>
                </w:rPrChange>
              </w:rPr>
              <w:tab/>
              <w:delText>3</w:delText>
            </w:r>
          </w:del>
        </w:p>
        <w:p w14:paraId="541366DE" w14:textId="624B3D64" w:rsidR="00AA5E8F" w:rsidRPr="001812B0" w:rsidDel="0089259A" w:rsidRDefault="00AA5E8F" w:rsidP="003C2EFA">
          <w:pPr>
            <w:pStyle w:val="TOC1"/>
            <w:tabs>
              <w:tab w:val="right" w:leader="dot" w:pos="9350"/>
            </w:tabs>
            <w:outlineLvl w:val="0"/>
            <w:rPr>
              <w:del w:id="616" w:author="Paulson Kimani" w:date="2024-06-03T20:57:00Z" w16du:dateUtc="2024-06-04T03:57:00Z"/>
              <w:rFonts w:ascii="Times New Roman" w:eastAsiaTheme="minorEastAsia" w:hAnsi="Times New Roman" w:cs="Times New Roman"/>
              <w:noProof/>
              <w:rPrChange w:id="617" w:author="Paulson Kimani" w:date="2024-06-03T20:57:00Z" w16du:dateUtc="2024-06-04T03:57:00Z">
                <w:rPr>
                  <w:del w:id="618" w:author="Paulson Kimani" w:date="2024-06-03T20:57:00Z" w16du:dateUtc="2024-06-04T03:57:00Z"/>
                  <w:rFonts w:eastAsiaTheme="minorEastAsia"/>
                  <w:noProof/>
                </w:rPr>
              </w:rPrChange>
            </w:rPr>
            <w:pPrChange w:id="619" w:author="Paulson Kimani" w:date="2024-06-03T20:31:00Z" w16du:dateUtc="2024-06-04T03:31:00Z">
              <w:pPr>
                <w:pStyle w:val="TOC1"/>
                <w:tabs>
                  <w:tab w:val="right" w:leader="dot" w:pos="9350"/>
                </w:tabs>
              </w:pPr>
            </w:pPrChange>
          </w:pPr>
          <w:del w:id="620" w:author="Paulson Kimani" w:date="2024-06-03T20:57:00Z" w16du:dateUtc="2024-06-04T03:57:00Z">
            <w:r w:rsidRPr="001812B0" w:rsidDel="0089259A">
              <w:rPr>
                <w:rStyle w:val="Hyperlink"/>
                <w:rFonts w:ascii="Times New Roman" w:hAnsi="Times New Roman" w:cs="Times New Roman"/>
                <w:noProof/>
                <w:rPrChange w:id="621" w:author="Paulson Kimani" w:date="2024-06-03T20:57:00Z" w16du:dateUtc="2024-06-04T03:57:00Z">
                  <w:rPr>
                    <w:rStyle w:val="Hyperlink"/>
                    <w:noProof/>
                  </w:rPr>
                </w:rPrChange>
              </w:rPr>
              <w:delText>Problem Statement</w:delText>
            </w:r>
            <w:r w:rsidRPr="001812B0" w:rsidDel="0089259A">
              <w:rPr>
                <w:rFonts w:ascii="Times New Roman" w:hAnsi="Times New Roman" w:cs="Times New Roman"/>
                <w:noProof/>
                <w:webHidden/>
                <w:rPrChange w:id="622" w:author="Paulson Kimani" w:date="2024-06-03T20:57:00Z" w16du:dateUtc="2024-06-04T03:57:00Z">
                  <w:rPr>
                    <w:noProof/>
                    <w:webHidden/>
                  </w:rPr>
                </w:rPrChange>
              </w:rPr>
              <w:tab/>
              <w:delText>3</w:delText>
            </w:r>
          </w:del>
        </w:p>
        <w:p w14:paraId="7AFB1E7E" w14:textId="77777777" w:rsidR="001812B0" w:rsidRDefault="00AA5E8F" w:rsidP="001812B0">
          <w:pPr>
            <w:outlineLvl w:val="0"/>
            <w:rPr>
              <w:b/>
              <w:bCs/>
              <w:noProof/>
            </w:rPr>
          </w:pPr>
          <w:ins w:id="623" w:author="Paulson Kimani" w:date="2024-06-03T20:28:00Z" w16du:dateUtc="2024-06-04T03:28:00Z">
            <w:r w:rsidRPr="001812B0">
              <w:rPr>
                <w:rFonts w:ascii="Times New Roman" w:hAnsi="Times New Roman" w:cs="Times New Roman"/>
                <w:b/>
                <w:bCs/>
                <w:noProof/>
                <w:rPrChange w:id="624" w:author="Paulson Kimani" w:date="2024-06-03T20:57:00Z" w16du:dateUtc="2024-06-04T03:57:00Z">
                  <w:rPr>
                    <w:b/>
                    <w:bCs/>
                    <w:noProof/>
                  </w:rPr>
                </w:rPrChange>
              </w:rPr>
              <w:fldChar w:fldCharType="end"/>
            </w:r>
          </w:ins>
        </w:p>
        <w:customXmlInsRangeStart w:id="625" w:author="Paulson Kimani" w:date="2024-06-03T20:28:00Z"/>
      </w:sdtContent>
    </w:sdt>
    <w:customXmlInsRangeEnd w:id="625"/>
    <w:p w14:paraId="49E75DFB" w14:textId="186C6E1B" w:rsidR="00BA23EC" w:rsidRPr="00BA23EC" w:rsidRDefault="00BA23EC" w:rsidP="00D81FC8">
      <w:pPr>
        <w:spacing w:line="480" w:lineRule="auto"/>
        <w:jc w:val="center"/>
        <w:rPr>
          <w:rFonts w:ascii="Times New Roman" w:hAnsi="Times New Roman" w:cs="Times New Roman"/>
        </w:rPr>
      </w:pPr>
      <w:r w:rsidRPr="00D81FC8">
        <w:rPr>
          <w:rFonts w:ascii="Times New Roman" w:hAnsi="Times New Roman" w:cs="Times New Roman"/>
          <w:u w:val="single"/>
        </w:rPr>
        <w:lastRenderedPageBreak/>
        <w:t>Introduction and Overview</w:t>
      </w:r>
    </w:p>
    <w:p w14:paraId="1F776678" w14:textId="1DDCCBF7" w:rsidR="00E000F4" w:rsidRPr="001812B0" w:rsidRDefault="00E000F4" w:rsidP="007B1DD1">
      <w:pPr>
        <w:pStyle w:val="Heading1"/>
        <w:rPr>
          <w:rFonts w:cs="Times New Roman"/>
          <w:b w:val="0"/>
          <w:szCs w:val="24"/>
          <w:rPrChange w:id="626" w:author="Paulson Kimani" w:date="2024-06-03T20:58:00Z" w16du:dateUtc="2024-06-04T03:58:00Z">
            <w:rPr/>
          </w:rPrChange>
        </w:rPr>
        <w:pPrChange w:id="627" w:author="Paulson Kimani" w:date="2024-06-03T20:11:00Z" w16du:dateUtc="2024-06-04T03:11:00Z">
          <w:pPr>
            <w:spacing w:line="480" w:lineRule="auto"/>
          </w:pPr>
        </w:pPrChange>
      </w:pPr>
      <w:bookmarkStart w:id="628" w:name="_Toc168340638"/>
      <w:r w:rsidRPr="001812B0">
        <w:rPr>
          <w:rFonts w:cs="Times New Roman"/>
          <w:szCs w:val="24"/>
        </w:rPr>
        <w:t>Executive Summary</w:t>
      </w:r>
      <w:bookmarkEnd w:id="628"/>
    </w:p>
    <w:p w14:paraId="77C092C5" w14:textId="5A005187" w:rsidR="00E000F4" w:rsidRPr="00E000F4" w:rsidRDefault="00424C1F" w:rsidP="00D81FC8">
      <w:pPr>
        <w:spacing w:line="480" w:lineRule="auto"/>
        <w:rPr>
          <w:rFonts w:ascii="Times New Roman" w:hAnsi="Times New Roman" w:cs="Times New Roman"/>
        </w:rPr>
      </w:pPr>
      <w:ins w:id="629" w:author="Paulson Kimani" w:date="2024-05-31T08:51:00Z" w16du:dateUtc="2024-05-31T15:51:00Z">
        <w:r>
          <w:rPr>
            <w:rFonts w:ascii="Times New Roman" w:hAnsi="Times New Roman" w:cs="Times New Roman"/>
          </w:rPr>
          <w:tab/>
        </w:r>
      </w:ins>
      <w:ins w:id="630" w:author="Paulson Kimani" w:date="2024-05-31T08:52:00Z" w16du:dateUtc="2024-05-31T15:52:00Z">
        <w:r w:rsidR="009956AA">
          <w:rPr>
            <w:rFonts w:ascii="Times New Roman" w:hAnsi="Times New Roman" w:cs="Times New Roman"/>
          </w:rPr>
          <w:t xml:space="preserve">This document describes the system proposal of the application PhotoMap. PhotoMap is an application which </w:t>
        </w:r>
      </w:ins>
      <w:ins w:id="631" w:author="Paulson Kimani" w:date="2024-05-31T08:53:00Z" w16du:dateUtc="2024-05-31T15:53:00Z">
        <w:r w:rsidR="009956AA">
          <w:rPr>
            <w:rFonts w:ascii="Times New Roman" w:hAnsi="Times New Roman" w:cs="Times New Roman"/>
          </w:rPr>
          <w:t xml:space="preserve">photographers and clients alike use to schedule and coordinate a meeting place for photoshoots. </w:t>
        </w:r>
        <w:r w:rsidR="00BB6F2B">
          <w:rPr>
            <w:rFonts w:ascii="Times New Roman" w:hAnsi="Times New Roman" w:cs="Times New Roman"/>
          </w:rPr>
          <w:t xml:space="preserve">It is done via a maps integration to </w:t>
        </w:r>
        <w:r w:rsidR="00600853">
          <w:rPr>
            <w:rFonts w:ascii="Times New Roman" w:hAnsi="Times New Roman" w:cs="Times New Roman"/>
          </w:rPr>
          <w:t>show the users place on a map and it also allows</w:t>
        </w:r>
      </w:ins>
      <w:ins w:id="632" w:author="Paulson Kimani" w:date="2024-05-31T08:54:00Z" w16du:dateUtc="2024-05-31T15:54:00Z">
        <w:r w:rsidR="00600853">
          <w:rPr>
            <w:rFonts w:ascii="Times New Roman" w:hAnsi="Times New Roman" w:cs="Times New Roman"/>
          </w:rPr>
          <w:t xml:space="preserve"> them to drop a pin where they are located to share securely while doing a photoshoot. The problem statement describes further what the reasons for creating this application are, and </w:t>
        </w:r>
      </w:ins>
      <w:ins w:id="633" w:author="Paulson Kimani" w:date="2024-05-31T08:55:00Z" w16du:dateUtc="2024-05-31T15:55:00Z">
        <w:r w:rsidR="00600853">
          <w:rPr>
            <w:rFonts w:ascii="Times New Roman" w:hAnsi="Times New Roman" w:cs="Times New Roman"/>
          </w:rPr>
          <w:t>further along this document are the requirements summary which discuss the factors that contribute to the building of this application</w:t>
        </w:r>
      </w:ins>
      <w:ins w:id="634" w:author="Paulson Kimani" w:date="2024-05-31T08:59:00Z" w16du:dateUtc="2024-05-31T15:59:00Z">
        <w:r w:rsidR="003B683F">
          <w:rPr>
            <w:rFonts w:ascii="Times New Roman" w:hAnsi="Times New Roman" w:cs="Times New Roman"/>
          </w:rPr>
          <w:t xml:space="preserve">. The takeaway that the reader should have after reading this document is that they are able to accomplish more, spend their energy more effectively, and </w:t>
        </w:r>
        <w:r w:rsidR="00B11AF7">
          <w:rPr>
            <w:rFonts w:ascii="Times New Roman" w:hAnsi="Times New Roman" w:cs="Times New Roman"/>
          </w:rPr>
          <w:t xml:space="preserve">streamline </w:t>
        </w:r>
      </w:ins>
      <w:ins w:id="635" w:author="Paulson Kimani" w:date="2024-05-31T09:00:00Z" w16du:dateUtc="2024-05-31T16:00:00Z">
        <w:r w:rsidR="00B11AF7">
          <w:rPr>
            <w:rFonts w:ascii="Times New Roman" w:hAnsi="Times New Roman" w:cs="Times New Roman"/>
          </w:rPr>
          <w:t>their photo shoot process while using the application PhotoMap.</w:t>
        </w:r>
      </w:ins>
      <w:ins w:id="636" w:author="Paulson Kimani" w:date="2024-05-31T08:55:00Z" w16du:dateUtc="2024-05-31T15:55:00Z">
        <w:r w:rsidR="00600853">
          <w:rPr>
            <w:rFonts w:ascii="Times New Roman" w:hAnsi="Times New Roman" w:cs="Times New Roman"/>
          </w:rPr>
          <w:t xml:space="preserve"> </w:t>
        </w:r>
      </w:ins>
    </w:p>
    <w:p w14:paraId="666FE236" w14:textId="460C962D" w:rsidR="00D229AC" w:rsidRPr="001812B0" w:rsidRDefault="009E3552" w:rsidP="009E3552">
      <w:pPr>
        <w:pStyle w:val="Heading1"/>
        <w:rPr>
          <w:ins w:id="637" w:author="Paulson Kimani" w:date="2024-06-03T20:48:00Z" w16du:dateUtc="2024-06-04T03:48:00Z"/>
          <w:rFonts w:cs="Times New Roman"/>
          <w:bCs/>
          <w:szCs w:val="24"/>
        </w:rPr>
      </w:pPr>
      <w:bookmarkStart w:id="638" w:name="_Toc168340639"/>
      <w:ins w:id="639" w:author="Paulson Kimani" w:date="2024-06-03T20:48:00Z" w16du:dateUtc="2024-06-04T03:48:00Z">
        <w:r w:rsidRPr="001812B0">
          <w:rPr>
            <w:rFonts w:cs="Times New Roman"/>
            <w:bCs/>
            <w:szCs w:val="24"/>
          </w:rPr>
          <w:t>1.0</w:t>
        </w:r>
        <w:r w:rsidRPr="001812B0">
          <w:rPr>
            <w:rFonts w:cs="Times New Roman"/>
            <w:bCs/>
            <w:szCs w:val="24"/>
          </w:rPr>
          <w:tab/>
        </w:r>
        <w:r w:rsidR="00D229AC" w:rsidRPr="001812B0">
          <w:rPr>
            <w:rFonts w:cs="Times New Roman"/>
            <w:bCs/>
            <w:szCs w:val="24"/>
          </w:rPr>
          <w:t>Introduction and Overview</w:t>
        </w:r>
        <w:bookmarkEnd w:id="638"/>
      </w:ins>
    </w:p>
    <w:p w14:paraId="0089DB58" w14:textId="0EFF98FE" w:rsidR="00D81FC8" w:rsidRPr="001812B0" w:rsidRDefault="009E3552" w:rsidP="001812B0">
      <w:pPr>
        <w:pStyle w:val="Heading2"/>
        <w:pPrChange w:id="640" w:author="Paulson Kimani" w:date="2024-06-03T21:01:00Z" w16du:dateUtc="2024-06-04T04:01:00Z">
          <w:pPr>
            <w:spacing w:line="480" w:lineRule="auto"/>
          </w:pPr>
        </w:pPrChange>
      </w:pPr>
      <w:bookmarkStart w:id="641" w:name="_Toc168340640"/>
      <w:ins w:id="642" w:author="Paulson Kimani" w:date="2024-06-03T20:48:00Z" w16du:dateUtc="2024-06-04T03:48:00Z">
        <w:r w:rsidRPr="001812B0">
          <w:t>1.1</w:t>
        </w:r>
        <w:r w:rsidRPr="001812B0">
          <w:tab/>
        </w:r>
      </w:ins>
      <w:r w:rsidR="00D81FC8" w:rsidRPr="001812B0">
        <w:t>Problem Statement</w:t>
      </w:r>
      <w:bookmarkEnd w:id="641"/>
    </w:p>
    <w:p w14:paraId="43B0778A" w14:textId="77777777" w:rsidR="00D81FC8" w:rsidRPr="004E07ED" w:rsidRDefault="00D81FC8" w:rsidP="00D81FC8">
      <w:pPr>
        <w:spacing w:line="480" w:lineRule="auto"/>
        <w:ind w:firstLine="720"/>
        <w:rPr>
          <w:rFonts w:ascii="Times New Roman" w:hAnsi="Times New Roman" w:cs="Times New Roman"/>
        </w:rPr>
      </w:pPr>
      <w:r w:rsidRPr="004E07ED">
        <w:rPr>
          <w:rFonts w:ascii="Times New Roman" w:hAnsi="Times New Roman" w:cs="Times New Roman"/>
        </w:rPr>
        <w:t>The project, titled "PhotoMap," founded by Paulson Kimani, strives to enhance the coordination and planning of photo-shoots between photographers and their clients by incorporating a geolocation feature in an interactive map application. This addresses the common challenge of vague or unfamiliar location descriptions, which often complicates scheduling and logistics in photography assignments. The application simplifies the site selection process by integrating a user-friendly map where participants can mutually agree on a precise meeting spot by placing a pin. It ensures that both parties agree regarding the location.</w:t>
      </w:r>
    </w:p>
    <w:p w14:paraId="63E6C84B" w14:textId="77777777" w:rsidR="00D81FC8" w:rsidRDefault="00D81FC8" w:rsidP="00D81FC8">
      <w:pPr>
        <w:spacing w:line="480" w:lineRule="auto"/>
        <w:ind w:firstLine="720"/>
        <w:rPr>
          <w:rFonts w:ascii="Times New Roman" w:hAnsi="Times New Roman" w:cs="Times New Roman"/>
        </w:rPr>
      </w:pPr>
      <w:r w:rsidRPr="004E07ED">
        <w:rPr>
          <w:rFonts w:ascii="Times New Roman" w:hAnsi="Times New Roman" w:cs="Times New Roman"/>
        </w:rPr>
        <w:t xml:space="preserve">The simplicity of design is a theme of PhotoMap and the need to streamline the logistical aspect of photography that professionals and amateurs face. This app reduces the time and effort spent on location scouting by allowing users to visualize potential photo shoot locations and </w:t>
      </w:r>
      <w:r w:rsidRPr="004E07ED">
        <w:rPr>
          <w:rFonts w:ascii="Times New Roman" w:hAnsi="Times New Roman" w:cs="Times New Roman"/>
        </w:rPr>
        <w:lastRenderedPageBreak/>
        <w:t>verify their public or private status. Also, the app caters to a broad spectrum of users, including photographers, models, social media enthusiasts, and businesses, who all benefit from a simplified and efficient planning process. If development follows the schedule, there is an envisioned launch by the end of the second quarter in 2024, which underscores the project’s commitment to timely development and deployment.</w:t>
      </w:r>
    </w:p>
    <w:p w14:paraId="279EBE6A" w14:textId="10733245" w:rsidR="00D81FC8" w:rsidRPr="001812B0" w:rsidRDefault="00AF40FA" w:rsidP="001812B0">
      <w:pPr>
        <w:pStyle w:val="Heading2"/>
        <w:pPrChange w:id="643" w:author="Paulson Kimani" w:date="2024-06-03T21:01:00Z" w16du:dateUtc="2024-06-04T04:01:00Z">
          <w:pPr>
            <w:spacing w:line="480" w:lineRule="auto"/>
          </w:pPr>
        </w:pPrChange>
      </w:pPr>
      <w:bookmarkStart w:id="644" w:name="_Toc168340641"/>
      <w:ins w:id="645" w:author="Paulson Kimani" w:date="2024-06-03T20:49:00Z" w16du:dateUtc="2024-06-04T03:49:00Z">
        <w:r w:rsidRPr="001812B0">
          <w:t>1.2</w:t>
        </w:r>
        <w:r w:rsidRPr="001812B0">
          <w:tab/>
        </w:r>
      </w:ins>
      <w:r w:rsidR="00D81FC8" w:rsidRPr="001812B0">
        <w:t>Project Vision and Scope</w:t>
      </w:r>
      <w:bookmarkEnd w:id="644"/>
    </w:p>
    <w:p w14:paraId="0FFBA1D5" w14:textId="77777777" w:rsidR="00D81FC8" w:rsidRDefault="00D81FC8" w:rsidP="00D81FC8">
      <w:pPr>
        <w:spacing w:line="480" w:lineRule="auto"/>
        <w:ind w:firstLine="720"/>
        <w:rPr>
          <w:rFonts w:ascii="Times New Roman" w:hAnsi="Times New Roman" w:cs="Times New Roman"/>
          <w:color w:val="1C2B33"/>
          <w:shd w:val="clear" w:color="auto" w:fill="FFFFFF"/>
        </w:rPr>
      </w:pPr>
      <w:r>
        <w:rPr>
          <w:rFonts w:ascii="Times New Roman" w:hAnsi="Times New Roman" w:cs="Times New Roman"/>
          <w:color w:val="1C2B33"/>
          <w:shd w:val="clear" w:color="auto" w:fill="FFFFFF"/>
        </w:rPr>
        <w:t xml:space="preserve">The vision of this app is to become an invaluable accessory to any freelance photographer, that would like to improve the experience their clients have when booking photo-shoots. </w:t>
      </w:r>
      <w:r w:rsidRPr="004E07ED">
        <w:rPr>
          <w:rFonts w:ascii="Times New Roman" w:hAnsi="Times New Roman" w:cs="Times New Roman"/>
          <w:color w:val="1C2B33"/>
          <w:shd w:val="clear" w:color="auto" w:fill="FFFFFF"/>
        </w:rPr>
        <w:t xml:space="preserve">The scope of this system includes web and mobile applications that allow users to share and discover photography locations, interact with other users, and plan photo shoots. </w:t>
      </w:r>
      <w:r>
        <w:rPr>
          <w:rFonts w:ascii="Times New Roman" w:hAnsi="Times New Roman" w:cs="Times New Roman"/>
          <w:color w:val="1C2B33"/>
          <w:shd w:val="clear" w:color="auto" w:fill="FFFFFF"/>
        </w:rPr>
        <w:t xml:space="preserve">The boundaries are </w:t>
      </w:r>
      <w:r w:rsidRPr="004E07ED">
        <w:rPr>
          <w:rFonts w:ascii="Times New Roman" w:hAnsi="Times New Roman" w:cs="Times New Roman"/>
          <w:color w:val="1C2B33"/>
          <w:shd w:val="clear" w:color="auto" w:fill="FFFFFF"/>
        </w:rPr>
        <w:t>professional and amateur photographers, models, social media influencers, and companies seeking photography services.</w:t>
      </w:r>
    </w:p>
    <w:p w14:paraId="437C1A22" w14:textId="7C158548" w:rsidR="00D81FC8" w:rsidRPr="001812B0" w:rsidRDefault="00AF40FA" w:rsidP="001812B0">
      <w:pPr>
        <w:pStyle w:val="Heading2"/>
        <w:rPr>
          <w:rPrChange w:id="646" w:author="Paulson Kimani" w:date="2024-06-03T21:01:00Z" w16du:dateUtc="2024-06-04T04:01:00Z">
            <w:rPr>
              <w:shd w:val="clear" w:color="auto" w:fill="FFFFFF"/>
            </w:rPr>
          </w:rPrChange>
        </w:rPr>
        <w:pPrChange w:id="647" w:author="Paulson Kimani" w:date="2024-06-03T21:01:00Z" w16du:dateUtc="2024-06-04T04:01:00Z">
          <w:pPr>
            <w:spacing w:line="480" w:lineRule="auto"/>
          </w:pPr>
        </w:pPrChange>
      </w:pPr>
      <w:bookmarkStart w:id="648" w:name="_Toc168340642"/>
      <w:ins w:id="649" w:author="Paulson Kimani" w:date="2024-06-03T20:49:00Z" w16du:dateUtc="2024-06-04T03:49:00Z">
        <w:r w:rsidRPr="001812B0">
          <w:rPr>
            <w:rPrChange w:id="650" w:author="Paulson Kimani" w:date="2024-06-03T21:01:00Z" w16du:dateUtc="2024-06-04T04:01:00Z">
              <w:rPr>
                <w:shd w:val="clear" w:color="auto" w:fill="FFFFFF"/>
              </w:rPr>
            </w:rPrChange>
          </w:rPr>
          <w:t>1.3</w:t>
        </w:r>
        <w:r w:rsidRPr="001812B0">
          <w:rPr>
            <w:rPrChange w:id="651" w:author="Paulson Kimani" w:date="2024-06-03T21:01:00Z" w16du:dateUtc="2024-06-04T04:01:00Z">
              <w:rPr>
                <w:shd w:val="clear" w:color="auto" w:fill="FFFFFF"/>
              </w:rPr>
            </w:rPrChange>
          </w:rPr>
          <w:tab/>
        </w:r>
      </w:ins>
      <w:r w:rsidR="00D81FC8" w:rsidRPr="001812B0">
        <w:rPr>
          <w:rPrChange w:id="652" w:author="Paulson Kimani" w:date="2024-06-03T21:01:00Z" w16du:dateUtc="2024-06-04T04:01:00Z">
            <w:rPr>
              <w:shd w:val="clear" w:color="auto" w:fill="FFFFFF"/>
            </w:rPr>
          </w:rPrChange>
        </w:rPr>
        <w:t>Requirements Summary</w:t>
      </w:r>
      <w:bookmarkEnd w:id="648"/>
    </w:p>
    <w:p w14:paraId="0B035535" w14:textId="77777777" w:rsidR="00D81FC8" w:rsidRPr="00CC7585" w:rsidRDefault="00D81FC8" w:rsidP="00D81FC8">
      <w:pPr>
        <w:spacing w:line="480" w:lineRule="auto"/>
        <w:rPr>
          <w:rFonts w:ascii="Times New Roman" w:hAnsi="Times New Roman" w:cs="Times New Roman"/>
          <w:color w:val="1C2B33"/>
          <w:shd w:val="clear" w:color="auto" w:fill="FFFFFF"/>
        </w:rPr>
      </w:pPr>
      <w:r w:rsidRPr="004E07ED">
        <w:rPr>
          <w:rFonts w:ascii="Times New Roman" w:hAnsi="Times New Roman" w:cs="Times New Roman"/>
        </w:rPr>
        <w:t>The primary business requirements of this system are:</w:t>
      </w:r>
    </w:p>
    <w:p w14:paraId="19E89757" w14:textId="77777777" w:rsidR="00D81FC8" w:rsidRPr="004E07ED" w:rsidRDefault="00D81FC8" w:rsidP="00D81FC8">
      <w:pPr>
        <w:pStyle w:val="ListParagraph"/>
        <w:numPr>
          <w:ilvl w:val="0"/>
          <w:numId w:val="4"/>
        </w:numPr>
        <w:spacing w:line="480" w:lineRule="auto"/>
        <w:rPr>
          <w:rFonts w:ascii="Times New Roman" w:hAnsi="Times New Roman" w:cs="Times New Roman"/>
        </w:rPr>
      </w:pPr>
      <w:r w:rsidRPr="004E07ED">
        <w:rPr>
          <w:rFonts w:ascii="Times New Roman" w:hAnsi="Times New Roman" w:cs="Times New Roman"/>
        </w:rPr>
        <w:t xml:space="preserve">Geolocation Mapping: Users must be able to select photo shoot locations </w:t>
      </w:r>
      <w:r>
        <w:rPr>
          <w:rFonts w:ascii="Times New Roman" w:hAnsi="Times New Roman" w:cs="Times New Roman"/>
        </w:rPr>
        <w:t>with</w:t>
      </w:r>
      <w:r w:rsidRPr="004E07ED">
        <w:rPr>
          <w:rFonts w:ascii="Times New Roman" w:hAnsi="Times New Roman" w:cs="Times New Roman"/>
        </w:rPr>
        <w:t xml:space="preserve"> an interactive map that supports pin placement, zoom, and rotation.</w:t>
      </w:r>
    </w:p>
    <w:p w14:paraId="0B02AA38" w14:textId="77777777" w:rsidR="00D81FC8" w:rsidRPr="004E07ED" w:rsidRDefault="00D81FC8" w:rsidP="00D81FC8">
      <w:pPr>
        <w:pStyle w:val="ListParagraph"/>
        <w:numPr>
          <w:ilvl w:val="0"/>
          <w:numId w:val="4"/>
        </w:numPr>
        <w:spacing w:line="480" w:lineRule="auto"/>
        <w:rPr>
          <w:rFonts w:ascii="Times New Roman" w:hAnsi="Times New Roman" w:cs="Times New Roman"/>
        </w:rPr>
      </w:pPr>
      <w:r w:rsidRPr="004E07ED">
        <w:rPr>
          <w:rFonts w:ascii="Times New Roman" w:hAnsi="Times New Roman" w:cs="Times New Roman"/>
        </w:rPr>
        <w:t>User Profiles and Social Integration: Profiles should display user activity and link to social media for sharing.</w:t>
      </w:r>
    </w:p>
    <w:p w14:paraId="0048D002" w14:textId="77777777" w:rsidR="00D81FC8" w:rsidRPr="004E07ED" w:rsidRDefault="00D81FC8" w:rsidP="00D81FC8">
      <w:pPr>
        <w:pStyle w:val="ListParagraph"/>
        <w:numPr>
          <w:ilvl w:val="0"/>
          <w:numId w:val="4"/>
        </w:numPr>
        <w:spacing w:line="480" w:lineRule="auto"/>
        <w:rPr>
          <w:rFonts w:ascii="Times New Roman" w:hAnsi="Times New Roman" w:cs="Times New Roman"/>
        </w:rPr>
      </w:pPr>
      <w:r w:rsidRPr="004E07ED">
        <w:rPr>
          <w:rFonts w:ascii="Times New Roman" w:hAnsi="Times New Roman" w:cs="Times New Roman"/>
        </w:rPr>
        <w:t>Location Suggestion Feature: A feature to suggest photo shoot locations based on user history using data analytics.</w:t>
      </w:r>
    </w:p>
    <w:p w14:paraId="04608FE8" w14:textId="77777777" w:rsidR="00D81FC8" w:rsidRPr="004E07ED" w:rsidRDefault="00D81FC8" w:rsidP="00D81FC8">
      <w:pPr>
        <w:pStyle w:val="ListParagraph"/>
        <w:numPr>
          <w:ilvl w:val="0"/>
          <w:numId w:val="4"/>
        </w:numPr>
        <w:spacing w:line="480" w:lineRule="auto"/>
        <w:rPr>
          <w:rFonts w:ascii="Times New Roman" w:hAnsi="Times New Roman" w:cs="Times New Roman"/>
        </w:rPr>
      </w:pPr>
      <w:r w:rsidRPr="004E07ED">
        <w:rPr>
          <w:rFonts w:ascii="Times New Roman" w:hAnsi="Times New Roman" w:cs="Times New Roman"/>
        </w:rPr>
        <w:t>Multi-Platform Compatibility: The app should be accessible on web, iOS, and Android with a consistent interface.</w:t>
      </w:r>
    </w:p>
    <w:p w14:paraId="077D6D16" w14:textId="77777777" w:rsidR="00D81FC8" w:rsidRDefault="00D81FC8" w:rsidP="00D81FC8">
      <w:pPr>
        <w:pStyle w:val="ListParagraph"/>
        <w:numPr>
          <w:ilvl w:val="0"/>
          <w:numId w:val="4"/>
        </w:numPr>
        <w:spacing w:line="480" w:lineRule="auto"/>
        <w:rPr>
          <w:rFonts w:ascii="Times New Roman" w:hAnsi="Times New Roman" w:cs="Times New Roman"/>
        </w:rPr>
      </w:pPr>
      <w:r w:rsidRPr="004E07ED">
        <w:rPr>
          <w:rFonts w:ascii="Times New Roman" w:hAnsi="Times New Roman" w:cs="Times New Roman"/>
        </w:rPr>
        <w:lastRenderedPageBreak/>
        <w:t>Excluded Features: No messaging, newsfeed, or in-app camera to maintain focus on professional use.</w:t>
      </w:r>
    </w:p>
    <w:p w14:paraId="71CE9082" w14:textId="4D839783" w:rsidR="00D81FC8" w:rsidRPr="001812B0" w:rsidRDefault="00AF40FA" w:rsidP="001812B0">
      <w:pPr>
        <w:pStyle w:val="Heading2"/>
        <w:pPrChange w:id="653" w:author="Paulson Kimani" w:date="2024-06-03T21:01:00Z" w16du:dateUtc="2024-06-04T04:01:00Z">
          <w:pPr>
            <w:spacing w:line="480" w:lineRule="auto"/>
          </w:pPr>
        </w:pPrChange>
      </w:pPr>
      <w:bookmarkStart w:id="654" w:name="_Toc168340643"/>
      <w:ins w:id="655" w:author="Paulson Kimani" w:date="2024-06-03T20:49:00Z" w16du:dateUtc="2024-06-04T03:49:00Z">
        <w:r w:rsidRPr="001812B0">
          <w:t>1.4</w:t>
        </w:r>
        <w:r w:rsidRPr="001812B0">
          <w:tab/>
        </w:r>
      </w:ins>
      <w:r w:rsidR="00D81FC8" w:rsidRPr="001812B0">
        <w:t>Stakeholders and Their Interests</w:t>
      </w:r>
      <w:bookmarkEnd w:id="654"/>
    </w:p>
    <w:p w14:paraId="1C8AC8FF" w14:textId="77777777" w:rsidR="00D81FC8" w:rsidRDefault="00D81FC8" w:rsidP="00D81FC8">
      <w:pPr>
        <w:spacing w:line="480" w:lineRule="auto"/>
        <w:ind w:firstLine="360"/>
        <w:rPr>
          <w:rFonts w:ascii="Times New Roman" w:hAnsi="Times New Roman" w:cs="Times New Roman"/>
          <w:color w:val="1C2B33"/>
          <w:shd w:val="clear" w:color="auto" w:fill="FFFFFF"/>
        </w:rPr>
      </w:pPr>
      <w:r w:rsidRPr="004E07ED">
        <w:rPr>
          <w:rFonts w:ascii="Times New Roman" w:hAnsi="Times New Roman" w:cs="Times New Roman"/>
          <w:color w:val="1C2B33"/>
          <w:shd w:val="clear" w:color="auto" w:fill="FFFFFF"/>
        </w:rPr>
        <w:t>The stakeholders in this project include photographers, clients, social media users, companies, development team, marketing team, sales team, researchers, investors, and general users. Photographers want to find locations and connect with clients. Clients want to find and communicate with photographers and discover new locations. Social media users want to share and discover locations and connect with others. Companies want to reach their target audience through sponsored locations and ads. The development team will design, develop, and maintain the application. The marketing team will promote the application to potential users and advertisers. The sales team will establish contracts with clients and manage revenue streams. Researchers will gather data to improve the application and user experience. Investors want to see a return on investment through revenue growth and market share. General users want a user-friendly application for finding and sharing locations.</w:t>
      </w:r>
    </w:p>
    <w:p w14:paraId="134DA0F4" w14:textId="744A392B" w:rsidR="00D81FC8" w:rsidRPr="001812B0" w:rsidRDefault="00AF40FA" w:rsidP="001812B0">
      <w:pPr>
        <w:pStyle w:val="Heading2"/>
        <w:rPr>
          <w:rPrChange w:id="656" w:author="Paulson Kimani" w:date="2024-06-03T21:01:00Z" w16du:dateUtc="2024-06-04T04:01:00Z">
            <w:rPr>
              <w:shd w:val="clear" w:color="auto" w:fill="FFFFFF"/>
            </w:rPr>
          </w:rPrChange>
        </w:rPr>
        <w:pPrChange w:id="657" w:author="Paulson Kimani" w:date="2024-06-03T21:01:00Z" w16du:dateUtc="2024-06-04T04:01:00Z">
          <w:pPr>
            <w:spacing w:line="480" w:lineRule="auto"/>
          </w:pPr>
        </w:pPrChange>
      </w:pPr>
      <w:bookmarkStart w:id="658" w:name="_Toc168340644"/>
      <w:ins w:id="659" w:author="Paulson Kimani" w:date="2024-06-03T20:49:00Z" w16du:dateUtc="2024-06-04T03:49:00Z">
        <w:r w:rsidRPr="001812B0">
          <w:rPr>
            <w:rPrChange w:id="660" w:author="Paulson Kimani" w:date="2024-06-03T21:01:00Z" w16du:dateUtc="2024-06-04T04:01:00Z">
              <w:rPr>
                <w:shd w:val="clear" w:color="auto" w:fill="FFFFFF"/>
              </w:rPr>
            </w:rPrChange>
          </w:rPr>
          <w:t>1.5</w:t>
        </w:r>
        <w:r w:rsidRPr="001812B0">
          <w:rPr>
            <w:rPrChange w:id="661" w:author="Paulson Kimani" w:date="2024-06-03T21:01:00Z" w16du:dateUtc="2024-06-04T04:01:00Z">
              <w:rPr>
                <w:shd w:val="clear" w:color="auto" w:fill="FFFFFF"/>
              </w:rPr>
            </w:rPrChange>
          </w:rPr>
          <w:tab/>
        </w:r>
      </w:ins>
      <w:r w:rsidR="00D81FC8" w:rsidRPr="001812B0">
        <w:rPr>
          <w:rPrChange w:id="662" w:author="Paulson Kimani" w:date="2024-06-03T21:01:00Z" w16du:dateUtc="2024-06-04T04:01:00Z">
            <w:rPr>
              <w:shd w:val="clear" w:color="auto" w:fill="FFFFFF"/>
            </w:rPr>
          </w:rPrChange>
        </w:rPr>
        <w:t>Expected Costs and Benefits</w:t>
      </w:r>
      <w:bookmarkEnd w:id="658"/>
    </w:p>
    <w:p w14:paraId="24245A9A" w14:textId="77777777" w:rsidR="00D81FC8" w:rsidRPr="004E07ED" w:rsidRDefault="00D81FC8" w:rsidP="00D81FC8">
      <w:pPr>
        <w:spacing w:line="480" w:lineRule="auto"/>
        <w:ind w:firstLine="360"/>
        <w:rPr>
          <w:rFonts w:ascii="Times New Roman" w:hAnsi="Times New Roman" w:cs="Times New Roman"/>
        </w:rPr>
      </w:pPr>
      <w:r>
        <w:rPr>
          <w:rFonts w:ascii="Times New Roman" w:hAnsi="Times New Roman" w:cs="Times New Roman"/>
        </w:rPr>
        <w:t>Several cost areas are</w:t>
      </w:r>
      <w:r w:rsidRPr="004E07ED">
        <w:rPr>
          <w:rFonts w:ascii="Times New Roman" w:hAnsi="Times New Roman" w:cs="Times New Roman"/>
        </w:rPr>
        <w:t xml:space="preserve"> important to consider to </w:t>
      </w:r>
      <w:r>
        <w:rPr>
          <w:rFonts w:ascii="Times New Roman" w:hAnsi="Times New Roman" w:cs="Times New Roman"/>
        </w:rPr>
        <w:t>ensure</w:t>
      </w:r>
      <w:r w:rsidRPr="004E07ED">
        <w:rPr>
          <w:rFonts w:ascii="Times New Roman" w:hAnsi="Times New Roman" w:cs="Times New Roman"/>
        </w:rPr>
        <w:t xml:space="preserve"> the successful launch and ongoing maintenance of the application. The primary financial investment will be in the development phase, which includes writing the necessary code and performing testing to ensure functionality and user-friendliness. This stage is foundational, as it dictates the overall quality and initial user reception of the app. Following development, marketing will represent a significant cost area. Effective marketing strategies are essential to attract users and gain traction in the competitive app market. This involves not only initial launch promotions but also ongoing efforts to maintain visibility and engage with potential new users continuously. Ongoing operational costs also form </w:t>
      </w:r>
      <w:r w:rsidRPr="004E07ED">
        <w:rPr>
          <w:rFonts w:ascii="Times New Roman" w:hAnsi="Times New Roman" w:cs="Times New Roman"/>
        </w:rPr>
        <w:lastRenderedPageBreak/>
        <w:t xml:space="preserve">a considerable portion of the budget. These include server maintenance to handle user data and ensure smooth app operation, as well as customer support to address any issues users may encounter. Providing robust customer service is vital for retaining users and maintaining a positive reputation. Another critical cost area is compliance with legal requirements, such as obtaining the licenses and permits to </w:t>
      </w:r>
      <w:r>
        <w:rPr>
          <w:rFonts w:ascii="Times New Roman" w:hAnsi="Times New Roman" w:cs="Times New Roman"/>
        </w:rPr>
        <w:t>operate the software legally</w:t>
      </w:r>
      <w:r w:rsidRPr="004E07ED">
        <w:rPr>
          <w:rFonts w:ascii="Times New Roman" w:hAnsi="Times New Roman" w:cs="Times New Roman"/>
        </w:rPr>
        <w:t>. This will ensure that PhotoMap adheres to industry standards and avoids potential legal challenges that could disrupt the service. Lastly, expenses related to software and equipment are necessary to support the development and maintenance of the app. This includes purchasing or licensing the appropriate technology and tools needed by the development team, as well as investing in robust security measures to protect user data and ensure privacy.</w:t>
      </w:r>
    </w:p>
    <w:p w14:paraId="21B494FF" w14:textId="2F77ED72" w:rsidR="00D81FC8" w:rsidRPr="001812B0" w:rsidRDefault="001C5D6A" w:rsidP="001812B0">
      <w:pPr>
        <w:pStyle w:val="Heading2"/>
        <w:pPrChange w:id="663" w:author="Paulson Kimani" w:date="2024-06-03T21:01:00Z" w16du:dateUtc="2024-06-04T04:01:00Z">
          <w:pPr>
            <w:spacing w:line="480" w:lineRule="auto"/>
          </w:pPr>
        </w:pPrChange>
      </w:pPr>
      <w:bookmarkStart w:id="664" w:name="_Toc168340645"/>
      <w:ins w:id="665" w:author="Paulson Kimani" w:date="2024-06-03T20:50:00Z" w16du:dateUtc="2024-06-04T03:50:00Z">
        <w:r w:rsidRPr="001812B0">
          <w:t>1.6</w:t>
        </w:r>
        <w:r w:rsidRPr="001812B0">
          <w:tab/>
        </w:r>
      </w:ins>
      <w:r w:rsidR="00D81FC8" w:rsidRPr="001812B0">
        <w:t>Constraints</w:t>
      </w:r>
      <w:bookmarkEnd w:id="664"/>
    </w:p>
    <w:p w14:paraId="27C4C651" w14:textId="1C9C800A" w:rsidR="00D81FC8" w:rsidRDefault="00D81FC8" w:rsidP="00D81FC8">
      <w:pPr>
        <w:spacing w:line="480" w:lineRule="auto"/>
        <w:ind w:firstLine="360"/>
        <w:rPr>
          <w:rFonts w:ascii="Times New Roman" w:hAnsi="Times New Roman" w:cs="Times New Roman"/>
        </w:rPr>
      </w:pPr>
      <w:r w:rsidRPr="004E07ED">
        <w:rPr>
          <w:rFonts w:ascii="Times New Roman" w:hAnsi="Times New Roman" w:cs="Times New Roman"/>
        </w:rPr>
        <w:t>The development of PhotoMap faces several constraints that need to be addressed to ensure a successful outcome. The limited availability of skilled developers and designers with experience in advanced mapping technologies and mobile application development may impact the development timeline and quality of the final product. To mitigate this, early recruitment efforts, expanded talent pools, and partnerships with technology firms specializing in recruiting services are necessary. Additionally, the technical limitations of mobile platforms, such as varying capabilities across iOS, Android, and web, may affect the app's performance and user experience, and can be addressed through multi-platform development tools and extensive testing. Furthermore, handling location data and user information poses significant privacy and security challenges, which can be reduced through encryption, compliance with data protection regulations, and regular security audits. By addressing these constraints, we can minimize their impact on development and ensure PhotoMap delivers a user-friendly experience.</w:t>
      </w:r>
    </w:p>
    <w:p w14:paraId="0A1B6B7D" w14:textId="1023E84B" w:rsidR="008B6889" w:rsidRPr="001812B0" w:rsidRDefault="00844FAA" w:rsidP="001812B0">
      <w:pPr>
        <w:pStyle w:val="Heading2"/>
        <w:pPrChange w:id="666" w:author="Paulson Kimani" w:date="2024-06-03T21:01:00Z" w16du:dateUtc="2024-06-04T04:01:00Z">
          <w:pPr>
            <w:spacing w:line="480" w:lineRule="auto"/>
          </w:pPr>
        </w:pPrChange>
      </w:pPr>
      <w:bookmarkStart w:id="667" w:name="_Toc168340646"/>
      <w:ins w:id="668" w:author="Paulson Kimani" w:date="2024-06-03T20:50:00Z" w16du:dateUtc="2024-06-04T03:50:00Z">
        <w:r w:rsidRPr="001812B0">
          <w:lastRenderedPageBreak/>
          <w:t>1.7</w:t>
        </w:r>
        <w:r w:rsidRPr="001812B0">
          <w:tab/>
        </w:r>
      </w:ins>
      <w:r w:rsidR="008B6889" w:rsidRPr="001812B0">
        <w:t>Reccomendation</w:t>
      </w:r>
      <w:bookmarkEnd w:id="667"/>
    </w:p>
    <w:p w14:paraId="24177C42" w14:textId="650AC44E" w:rsidR="008B6889" w:rsidRDefault="003E7978" w:rsidP="00D81FC8">
      <w:pPr>
        <w:spacing w:line="480" w:lineRule="auto"/>
        <w:ind w:firstLine="360"/>
        <w:rPr>
          <w:rFonts w:ascii="Times New Roman" w:hAnsi="Times New Roman" w:cs="Times New Roman"/>
        </w:rPr>
      </w:pPr>
      <w:r>
        <w:rPr>
          <w:rFonts w:ascii="Times New Roman" w:hAnsi="Times New Roman" w:cs="Times New Roman"/>
        </w:rPr>
        <w:t xml:space="preserve">After reading this document, the reader should be able to </w:t>
      </w:r>
      <w:r w:rsidR="00F11EAE">
        <w:rPr>
          <w:rFonts w:ascii="Times New Roman" w:hAnsi="Times New Roman" w:cs="Times New Roman"/>
        </w:rPr>
        <w:t xml:space="preserve">consider whether they would utilize this application in their </w:t>
      </w:r>
      <w:r w:rsidR="00743C22">
        <w:rPr>
          <w:rFonts w:ascii="Times New Roman" w:hAnsi="Times New Roman" w:cs="Times New Roman"/>
        </w:rPr>
        <w:t xml:space="preserve">plans for holding a photo shoot. They should be able to </w:t>
      </w:r>
      <w:r w:rsidR="00937AAF">
        <w:rPr>
          <w:rFonts w:ascii="Times New Roman" w:hAnsi="Times New Roman" w:cs="Times New Roman"/>
        </w:rPr>
        <w:t xml:space="preserve">understand the technical challenges in creating the application, as well as the design considerations made to </w:t>
      </w:r>
      <w:r w:rsidR="00E06AC6">
        <w:rPr>
          <w:rFonts w:ascii="Times New Roman" w:hAnsi="Times New Roman" w:cs="Times New Roman"/>
        </w:rPr>
        <w:t xml:space="preserve">solve the challenges faced by the stakeholders. </w:t>
      </w:r>
      <w:r w:rsidR="005D77D2">
        <w:rPr>
          <w:rFonts w:ascii="Times New Roman" w:hAnsi="Times New Roman" w:cs="Times New Roman"/>
        </w:rPr>
        <w:t xml:space="preserve">They could </w:t>
      </w:r>
      <w:r w:rsidR="00751F28">
        <w:rPr>
          <w:rFonts w:ascii="Times New Roman" w:hAnsi="Times New Roman" w:cs="Times New Roman"/>
        </w:rPr>
        <w:t xml:space="preserve">plan their business around the features of the app, should they choose, and </w:t>
      </w:r>
      <w:r w:rsidR="0013223D">
        <w:rPr>
          <w:rFonts w:ascii="Times New Roman" w:hAnsi="Times New Roman" w:cs="Times New Roman"/>
        </w:rPr>
        <w:t xml:space="preserve">integrate them in the </w:t>
      </w:r>
      <w:r w:rsidR="00741192">
        <w:rPr>
          <w:rFonts w:ascii="Times New Roman" w:hAnsi="Times New Roman" w:cs="Times New Roman"/>
        </w:rPr>
        <w:t>features of their own plan.</w:t>
      </w:r>
      <w:r w:rsidR="00530E1B">
        <w:rPr>
          <w:rFonts w:ascii="Times New Roman" w:hAnsi="Times New Roman" w:cs="Times New Roman"/>
        </w:rPr>
        <w:t xml:space="preserve"> The next steps should be to </w:t>
      </w:r>
      <w:r w:rsidR="00585DBC">
        <w:rPr>
          <w:rFonts w:ascii="Times New Roman" w:hAnsi="Times New Roman" w:cs="Times New Roman"/>
        </w:rPr>
        <w:t xml:space="preserve">determine if other applications they use have similar functionality and would be better </w:t>
      </w:r>
      <w:r w:rsidR="005D3E3B">
        <w:rPr>
          <w:rFonts w:ascii="Times New Roman" w:hAnsi="Times New Roman" w:cs="Times New Roman"/>
        </w:rPr>
        <w:t>serviced by this application.</w:t>
      </w:r>
    </w:p>
    <w:p w14:paraId="42F8D66F" w14:textId="000FD293" w:rsidR="00D81FC8" w:rsidRPr="001812B0" w:rsidRDefault="00844FAA" w:rsidP="001812B0">
      <w:pPr>
        <w:pStyle w:val="Heading2"/>
        <w:pPrChange w:id="669" w:author="Paulson Kimani" w:date="2024-06-03T21:01:00Z" w16du:dateUtc="2024-06-04T04:01:00Z">
          <w:pPr>
            <w:spacing w:line="480" w:lineRule="auto"/>
          </w:pPr>
        </w:pPrChange>
      </w:pPr>
      <w:bookmarkStart w:id="670" w:name="_Toc168340647"/>
      <w:ins w:id="671" w:author="Paulson Kimani" w:date="2024-06-03T20:50:00Z" w16du:dateUtc="2024-06-04T03:50:00Z">
        <w:r w:rsidRPr="001812B0">
          <w:t>1.8</w:t>
        </w:r>
        <w:r w:rsidRPr="001812B0">
          <w:tab/>
        </w:r>
      </w:ins>
      <w:r w:rsidR="00D81FC8" w:rsidRPr="001812B0">
        <w:t>Document Overview</w:t>
      </w:r>
      <w:bookmarkEnd w:id="670"/>
    </w:p>
    <w:p w14:paraId="700BF57A" w14:textId="78FDAA31" w:rsidR="007C1BFF" w:rsidRPr="00BA23EC" w:rsidRDefault="00D81FC8" w:rsidP="005426CF">
      <w:pPr>
        <w:spacing w:line="480" w:lineRule="auto"/>
        <w:ind w:firstLine="360"/>
        <w:rPr>
          <w:rFonts w:ascii="Times New Roman" w:hAnsi="Times New Roman" w:cs="Times New Roman"/>
        </w:rPr>
      </w:pPr>
      <w:r>
        <w:rPr>
          <w:rFonts w:ascii="Times New Roman" w:hAnsi="Times New Roman" w:cs="Times New Roman"/>
        </w:rPr>
        <w:t xml:space="preserve">This system proposal is organized into several sections. The section after the tile page, is the Introduction and Overview which contains the Project Vision and Scope, Requirements Summary, Stakeholders and Their Interests, Expected Costs and Benefits, Constraints, </w:t>
      </w:r>
      <w:r w:rsidR="009812BA">
        <w:rPr>
          <w:rFonts w:ascii="Times New Roman" w:hAnsi="Times New Roman" w:cs="Times New Roman"/>
        </w:rPr>
        <w:t xml:space="preserve">Recommendation, </w:t>
      </w:r>
      <w:r>
        <w:rPr>
          <w:rFonts w:ascii="Times New Roman" w:hAnsi="Times New Roman" w:cs="Times New Roman"/>
        </w:rPr>
        <w:t>and Document Overview.</w:t>
      </w:r>
      <w:del w:id="672" w:author="Paulson Kimani" w:date="2024-05-19T21:34:00Z" w16du:dateUtc="2024-05-20T04:34:00Z">
        <w:r w:rsidDel="00892A2D">
          <w:rPr>
            <w:rFonts w:ascii="Times New Roman" w:hAnsi="Times New Roman" w:cs="Times New Roman"/>
          </w:rPr>
          <w:delText>.</w:delText>
        </w:r>
      </w:del>
      <w:r>
        <w:rPr>
          <w:rFonts w:ascii="Times New Roman" w:hAnsi="Times New Roman" w:cs="Times New Roman"/>
        </w:rPr>
        <w:t xml:space="preserve"> Following that is the System Initiation which includes the Project Initiation Report (PIR). After that is the Feasibility Assessment which includes an Introduction, Feasibility Analysis, Additional Comments, and Conclusion. Then there is the Requirements Definition which contains an Introduction, Functional Requirements and Non-functional Requirements. Next, there are the Appendices. Following that is the Glossary. Last is the Bibliography.</w:t>
      </w:r>
      <w:r w:rsidR="007C1BFF" w:rsidRPr="00BA23EC">
        <w:rPr>
          <w:rFonts w:ascii="Times New Roman" w:hAnsi="Times New Roman" w:cs="Times New Roman"/>
        </w:rPr>
        <w:br w:type="page"/>
      </w:r>
    </w:p>
    <w:p w14:paraId="230D0BD9" w14:textId="77777777" w:rsidR="00BC2676" w:rsidRDefault="00BC2676" w:rsidP="00395C6D">
      <w:pPr>
        <w:rPr>
          <w:rFonts w:ascii="Arial" w:hAnsi="Arial" w:cs="Arial"/>
          <w:sz w:val="20"/>
          <w:szCs w:val="20"/>
        </w:rPr>
        <w:sectPr w:rsidR="00BC2676" w:rsidSect="008E3EA5">
          <w:headerReference w:type="default" r:id="rId9"/>
          <w:pgSz w:w="12240" w:h="15840"/>
          <w:pgMar w:top="1440" w:right="1440" w:bottom="1440" w:left="1440" w:header="720" w:footer="720" w:gutter="0"/>
          <w:cols w:space="720"/>
          <w:docGrid w:linePitch="360"/>
        </w:sectPr>
      </w:pPr>
    </w:p>
    <w:p w14:paraId="03CF3EEA" w14:textId="451193F7" w:rsidR="002E4A95" w:rsidRPr="001812B0" w:rsidRDefault="002E4A95" w:rsidP="002E4A95">
      <w:pPr>
        <w:pStyle w:val="Heading1"/>
        <w:rPr>
          <w:ins w:id="673" w:author="Paulson Kimani" w:date="2024-06-03T20:50:00Z" w16du:dateUtc="2024-06-04T03:50:00Z"/>
          <w:rFonts w:cs="Times New Roman"/>
          <w:bCs/>
          <w:szCs w:val="24"/>
        </w:rPr>
        <w:pPrChange w:id="674" w:author="Paulson Kimani" w:date="2024-06-03T20:50:00Z" w16du:dateUtc="2024-06-04T03:50:00Z">
          <w:pPr/>
        </w:pPrChange>
      </w:pPr>
      <w:bookmarkStart w:id="675" w:name="_Toc168340648"/>
      <w:ins w:id="676" w:author="Paulson Kimani" w:date="2024-06-03T20:50:00Z" w16du:dateUtc="2024-06-04T03:50:00Z">
        <w:r w:rsidRPr="001812B0">
          <w:rPr>
            <w:rFonts w:cs="Times New Roman"/>
            <w:bCs/>
            <w:szCs w:val="24"/>
          </w:rPr>
          <w:lastRenderedPageBreak/>
          <w:t>2.0</w:t>
        </w:r>
        <w:r w:rsidRPr="001812B0">
          <w:rPr>
            <w:rFonts w:cs="Times New Roman"/>
            <w:bCs/>
            <w:szCs w:val="24"/>
          </w:rPr>
          <w:tab/>
          <w:t>System Initiation</w:t>
        </w:r>
        <w:bookmarkEnd w:id="675"/>
      </w:ins>
    </w:p>
    <w:p w14:paraId="1D7002EE" w14:textId="5574051D" w:rsidR="00C10212" w:rsidRPr="001812B0" w:rsidRDefault="00C10212" w:rsidP="001812B0">
      <w:pPr>
        <w:pStyle w:val="Heading2"/>
        <w:rPr>
          <w:ins w:id="677" w:author="Paulson Kimani" w:date="2024-06-03T20:50:00Z" w16du:dateUtc="2024-06-04T03:50:00Z"/>
        </w:rPr>
        <w:pPrChange w:id="678" w:author="Paulson Kimani" w:date="2024-06-03T21:01:00Z" w16du:dateUtc="2024-06-04T04:01:00Z">
          <w:pPr/>
        </w:pPrChange>
      </w:pPr>
      <w:bookmarkStart w:id="679" w:name="_Toc168340649"/>
      <w:ins w:id="680" w:author="Paulson Kimani" w:date="2024-06-03T20:50:00Z" w16du:dateUtc="2024-06-04T03:50:00Z">
        <w:r w:rsidRPr="001812B0">
          <w:t>2.1</w:t>
        </w:r>
        <w:r w:rsidRPr="001812B0">
          <w:tab/>
        </w:r>
      </w:ins>
      <w:ins w:id="681" w:author="Paulson Kimani" w:date="2024-06-03T20:51:00Z" w16du:dateUtc="2024-06-04T03:51:00Z">
        <w:r w:rsidRPr="001812B0">
          <w:t>Project Initiation Request (PIR)</w:t>
        </w:r>
      </w:ins>
      <w:bookmarkEnd w:id="679"/>
    </w:p>
    <w:p w14:paraId="1016C4A4" w14:textId="609DB685" w:rsidR="00395C6D" w:rsidRPr="007B7349" w:rsidRDefault="00395C6D" w:rsidP="00395C6D">
      <w:pPr>
        <w:rPr>
          <w:rFonts w:ascii="Arial" w:hAnsi="Arial" w:cs="Arial"/>
          <w:sz w:val="20"/>
          <w:szCs w:val="20"/>
        </w:rPr>
      </w:pPr>
      <w:r w:rsidRPr="007B7349">
        <w:rPr>
          <w:rFonts w:ascii="Arial" w:hAnsi="Arial" w:cs="Arial"/>
          <w:sz w:val="20"/>
          <w:szCs w:val="20"/>
        </w:rPr>
        <w:t>PIR-</w:t>
      </w:r>
      <w:r w:rsidRPr="007B7349">
        <w:rPr>
          <w:rFonts w:ascii="Arial" w:hAnsi="Arial" w:cs="Arial"/>
          <w:sz w:val="20"/>
          <w:szCs w:val="20"/>
          <w:u w:val="single"/>
        </w:rPr>
        <w:t>00000</w:t>
      </w:r>
      <w:r w:rsidRPr="007B7349">
        <w:rPr>
          <w:rFonts w:ascii="Arial" w:hAnsi="Arial" w:cs="Arial"/>
          <w:sz w:val="20"/>
          <w:szCs w:val="20"/>
        </w:rPr>
        <w:t xml:space="preserve"> </w:t>
      </w:r>
      <w:r w:rsidRPr="007B7349">
        <w:rPr>
          <w:rFonts w:ascii="Arial" w:hAnsi="Arial" w:cs="Arial"/>
          <w:i/>
          <w:iCs/>
          <w:sz w:val="20"/>
          <w:szCs w:val="20"/>
        </w:rPr>
        <w:t>[PIR Number to be assigned by the Project Office]</w:t>
      </w:r>
      <w:r w:rsidRPr="007B7349">
        <w:rPr>
          <w:rFonts w:ascii="Arial" w:hAnsi="Arial" w:cs="Arial"/>
          <w:sz w:val="20"/>
          <w:szCs w:val="20"/>
        </w:rPr>
        <w:tab/>
      </w:r>
      <w:r w:rsidRPr="007B7349">
        <w:rPr>
          <w:rFonts w:ascii="Arial" w:hAnsi="Arial" w:cs="Arial"/>
          <w:sz w:val="20"/>
          <w:szCs w:val="20"/>
        </w:rPr>
        <w:tab/>
        <w:t xml:space="preserve">       Project Initiation Request (PIR) – Level1 v6.0</w:t>
      </w:r>
    </w:p>
    <w:p w14:paraId="5482817F" w14:textId="77777777" w:rsidR="00395C6D" w:rsidRPr="007B7349" w:rsidRDefault="00395C6D" w:rsidP="00395C6D">
      <w:pPr>
        <w:rPr>
          <w:rFonts w:ascii="Arial" w:hAnsi="Arial" w:cs="Arial"/>
          <w:sz w:val="20"/>
          <w:szCs w:val="20"/>
        </w:rPr>
      </w:pPr>
      <w:r w:rsidRPr="007B7349">
        <w:rPr>
          <w:rFonts w:ascii="Arial" w:hAnsi="Arial" w:cs="Arial"/>
          <w:sz w:val="20"/>
          <w:szCs w:val="20"/>
        </w:rPr>
        <w:t>Project Name: ___</w:t>
      </w:r>
      <w:r w:rsidRPr="007B7349">
        <w:rPr>
          <w:rFonts w:ascii="Arial" w:hAnsi="Arial" w:cs="Arial"/>
          <w:i/>
          <w:iCs/>
          <w:sz w:val="20"/>
          <w:szCs w:val="20"/>
        </w:rPr>
        <w:t>PhotoMap</w:t>
      </w:r>
      <w:r w:rsidRPr="007B7349">
        <w:rPr>
          <w:rFonts w:ascii="Arial" w:hAnsi="Arial" w:cs="Arial"/>
          <w:sz w:val="20"/>
          <w:szCs w:val="20"/>
        </w:rPr>
        <w:t xml:space="preserve"> ______</w:t>
      </w:r>
      <w:r w:rsidRPr="007B7349">
        <w:rPr>
          <w:rFonts w:ascii="Arial" w:hAnsi="Arial" w:cs="Arial"/>
          <w:sz w:val="20"/>
          <w:szCs w:val="20"/>
        </w:rPr>
        <w:tab/>
      </w:r>
      <w:r w:rsidRPr="007B7349">
        <w:rPr>
          <w:rFonts w:ascii="Arial" w:hAnsi="Arial" w:cs="Arial"/>
          <w:sz w:val="20"/>
          <w:szCs w:val="20"/>
        </w:rPr>
        <w:tab/>
      </w:r>
      <w:r w:rsidRPr="007B7349">
        <w:rPr>
          <w:rFonts w:ascii="Arial" w:hAnsi="Arial" w:cs="Arial"/>
          <w:sz w:val="20"/>
          <w:szCs w:val="20"/>
        </w:rPr>
        <w:tab/>
        <w:t xml:space="preserve">Student Name: </w:t>
      </w:r>
      <w:r w:rsidRPr="007B7349">
        <w:rPr>
          <w:rFonts w:ascii="Arial" w:hAnsi="Arial" w:cs="Arial"/>
          <w:i/>
          <w:sz w:val="20"/>
          <w:szCs w:val="20"/>
        </w:rPr>
        <w:t>Paulson Kimani</w:t>
      </w:r>
    </w:p>
    <w:p w14:paraId="2DAECEA3" w14:textId="77777777" w:rsidR="00395C6D" w:rsidRPr="007B7349" w:rsidRDefault="00395C6D" w:rsidP="00395C6D">
      <w:pPr>
        <w:rPr>
          <w:rFonts w:ascii="Arial" w:hAnsi="Arial" w:cs="Arial"/>
          <w:sz w:val="20"/>
          <w:szCs w:val="20"/>
        </w:rPr>
      </w:pPr>
    </w:p>
    <w:p w14:paraId="263A1377" w14:textId="77777777" w:rsidR="00395C6D" w:rsidRPr="007B7349" w:rsidRDefault="00395C6D" w:rsidP="00395C6D">
      <w:pPr>
        <w:jc w:val="both"/>
        <w:rPr>
          <w:rFonts w:ascii="Arial" w:hAnsi="Arial" w:cs="Arial"/>
          <w:b/>
          <w:sz w:val="20"/>
          <w:szCs w:val="20"/>
        </w:rPr>
      </w:pPr>
      <w:r w:rsidRPr="007B7349">
        <w:rPr>
          <w:rFonts w:ascii="Arial" w:hAnsi="Arial" w:cs="Arial"/>
          <w:b/>
          <w:sz w:val="20"/>
          <w:szCs w:val="20"/>
        </w:rPr>
        <w:t xml:space="preserve">This Project Initiation Request (PIR) is to be completed for all requests expected to require over 40 hours of effort or over 4 weeks of total duration. For larger requests requiring over 40 person-days or estimated project costs greater than $5,000, this template is used to assess the product's feasibility and get approval to scope and plan the proposed project. </w:t>
      </w:r>
    </w:p>
    <w:p w14:paraId="1D098450" w14:textId="77777777" w:rsidR="00395C6D" w:rsidRPr="007B7349" w:rsidRDefault="00395C6D" w:rsidP="00395C6D">
      <w:pPr>
        <w:jc w:val="both"/>
        <w:rPr>
          <w:rFonts w:ascii="Arial" w:hAnsi="Arial" w:cs="Arial"/>
          <w:b/>
          <w:sz w:val="20"/>
          <w:szCs w:val="20"/>
        </w:rPr>
      </w:pPr>
      <w:r w:rsidRPr="007B7349">
        <w:rPr>
          <w:rFonts w:ascii="Arial" w:hAnsi="Arial" w:cs="Arial"/>
          <w:b/>
          <w:sz w:val="20"/>
          <w:szCs w:val="20"/>
        </w:rPr>
        <w:t>If approved, the Level 2 template (System Proposal: Part 1 and Part 2) must be completed.</w:t>
      </w:r>
    </w:p>
    <w:p w14:paraId="1125C0DD" w14:textId="77777777" w:rsidR="00395C6D" w:rsidRPr="007B7349" w:rsidRDefault="00395C6D" w:rsidP="00395C6D">
      <w:pPr>
        <w:jc w:val="both"/>
        <w:rPr>
          <w:rFonts w:ascii="Arial" w:hAnsi="Arial" w:cs="Arial"/>
          <w:b/>
          <w:sz w:val="20"/>
          <w:szCs w:val="20"/>
        </w:rPr>
      </w:pPr>
      <w:r w:rsidRPr="007B7349">
        <w:rPr>
          <w:rFonts w:ascii="Arial" w:hAnsi="Arial" w:cs="Arial"/>
          <w:b/>
          <w:sz w:val="20"/>
          <w:szCs w:val="20"/>
        </w:rPr>
        <w:t xml:space="preserve">NOTE: </w:t>
      </w:r>
      <w:r w:rsidRPr="007B7349">
        <w:rPr>
          <w:rFonts w:ascii="Arial" w:hAnsi="Arial" w:cs="Arial"/>
          <w:b/>
          <w:sz w:val="20"/>
          <w:szCs w:val="20"/>
          <w:u w:val="single"/>
        </w:rPr>
        <w:t>Sections 0-4 are required</w:t>
      </w:r>
      <w:r w:rsidRPr="007B7349">
        <w:rPr>
          <w:rFonts w:ascii="Arial" w:hAnsi="Arial" w:cs="Arial"/>
          <w:b/>
          <w:sz w:val="20"/>
          <w:szCs w:val="20"/>
        </w:rPr>
        <w:t xml:space="preserve">. </w:t>
      </w:r>
      <w:r w:rsidRPr="007B7349">
        <w:rPr>
          <w:rFonts w:ascii="Arial" w:hAnsi="Arial" w:cs="Arial"/>
          <w:bCs/>
          <w:sz w:val="20"/>
          <w:szCs w:val="20"/>
        </w:rPr>
        <w:t>Section 5 is optional, but any ideas on estimating costs should be included.</w:t>
      </w:r>
      <w:r w:rsidRPr="007B7349">
        <w:rPr>
          <w:rFonts w:ascii="Arial" w:hAnsi="Arial" w:cs="Arial"/>
          <w:b/>
          <w:sz w:val="20"/>
          <w:szCs w:val="20"/>
        </w:rPr>
        <w:t xml:space="preserve"> </w:t>
      </w:r>
      <w:r w:rsidRPr="007B7349">
        <w:rPr>
          <w:rFonts w:ascii="Arial" w:hAnsi="Arial" w:cs="Arial"/>
          <w:b/>
          <w:sz w:val="20"/>
          <w:szCs w:val="20"/>
          <w:u w:val="single"/>
        </w:rPr>
        <w:t xml:space="preserve">Replace the </w:t>
      </w:r>
      <w:r w:rsidRPr="007B7349">
        <w:rPr>
          <w:rFonts w:ascii="Arial" w:hAnsi="Arial" w:cs="Arial"/>
          <w:b/>
          <w:i/>
          <w:iCs/>
          <w:sz w:val="20"/>
          <w:szCs w:val="20"/>
          <w:u w:val="single"/>
        </w:rPr>
        <w:t>italic</w:t>
      </w:r>
      <w:r w:rsidRPr="007B7349">
        <w:rPr>
          <w:rFonts w:ascii="Arial" w:hAnsi="Arial" w:cs="Arial"/>
          <w:b/>
          <w:sz w:val="20"/>
          <w:szCs w:val="20"/>
          <w:u w:val="single"/>
        </w:rPr>
        <w:t xml:space="preserve"> prompts with your answers/information</w:t>
      </w:r>
      <w:r w:rsidRPr="007B7349">
        <w:rPr>
          <w:rFonts w:ascii="Arial" w:hAnsi="Arial" w:cs="Arial"/>
          <w:bCs/>
          <w:sz w:val="20"/>
          <w:szCs w:val="20"/>
        </w:rPr>
        <w:t>. [Expand each section in this template as needed</w:t>
      </w:r>
      <w:r w:rsidRPr="007B7349">
        <w:rPr>
          <w:rFonts w:ascii="Arial" w:hAnsi="Arial" w:cs="Arial"/>
          <w:b/>
          <w:sz w:val="20"/>
          <w:szCs w:val="20"/>
        </w:rPr>
        <w:t>.]</w:t>
      </w:r>
    </w:p>
    <w:p w14:paraId="7064A2EB" w14:textId="77777777" w:rsidR="00395C6D" w:rsidRPr="007B7349" w:rsidRDefault="00395C6D" w:rsidP="00395C6D">
      <w:pPr>
        <w:rPr>
          <w:rFonts w:ascii="Arial" w:hAnsi="Arial" w:cs="Arial"/>
          <w:b/>
          <w:sz w:val="20"/>
          <w:szCs w:val="20"/>
        </w:rPr>
      </w:pPr>
      <w:r w:rsidRPr="007B7349">
        <w:rPr>
          <w:rFonts w:ascii="Arial" w:hAnsi="Arial" w:cs="Arial"/>
          <w:b/>
          <w:sz w:val="20"/>
          <w:szCs w:val="20"/>
        </w:rPr>
        <w:br/>
      </w:r>
      <w:bookmarkStart w:id="682" w:name="OLE_LINK1"/>
      <w:r w:rsidRPr="007B7349">
        <w:rPr>
          <w:rFonts w:ascii="Arial" w:hAnsi="Arial" w:cs="Arial"/>
          <w:b/>
          <w:sz w:val="20"/>
          <w:szCs w:val="20"/>
        </w:rPr>
        <w:t>0. General Project Information</w:t>
      </w:r>
    </w:p>
    <w:tbl>
      <w:tblPr>
        <w:tblW w:w="9869"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00" w:firstRow="0" w:lastRow="0" w:firstColumn="0" w:lastColumn="1" w:noHBand="0" w:noVBand="0"/>
      </w:tblPr>
      <w:tblGrid>
        <w:gridCol w:w="3667"/>
        <w:gridCol w:w="6202"/>
      </w:tblGrid>
      <w:tr w:rsidR="00395C6D" w:rsidRPr="007B7349" w14:paraId="55040AB6" w14:textId="77777777" w:rsidTr="002B58FD">
        <w:trPr>
          <w:trHeight w:val="397"/>
        </w:trPr>
        <w:tc>
          <w:tcPr>
            <w:tcW w:w="3667" w:type="dxa"/>
            <w:shd w:val="clear" w:color="auto" w:fill="D3DFEE"/>
          </w:tcPr>
          <w:bookmarkEnd w:id="682"/>
          <w:p w14:paraId="5FCAF9E5" w14:textId="77777777" w:rsidR="00395C6D" w:rsidRPr="007B7349" w:rsidRDefault="00395C6D" w:rsidP="002B58FD">
            <w:pPr>
              <w:rPr>
                <w:rFonts w:ascii="Arial" w:eastAsia="Times New Roman" w:hAnsi="Arial" w:cs="Arial"/>
                <w:b/>
                <w:color w:val="000000"/>
                <w:sz w:val="20"/>
                <w:szCs w:val="20"/>
              </w:rPr>
            </w:pPr>
            <w:r w:rsidRPr="007B7349">
              <w:rPr>
                <w:rFonts w:ascii="Arial" w:eastAsia="Times New Roman" w:hAnsi="Arial" w:cs="Arial"/>
                <w:b/>
                <w:color w:val="000000"/>
                <w:sz w:val="20"/>
                <w:szCs w:val="20"/>
              </w:rPr>
              <w:t xml:space="preserve">Project Name: </w:t>
            </w:r>
          </w:p>
        </w:tc>
        <w:tc>
          <w:tcPr>
            <w:tcW w:w="6202" w:type="dxa"/>
            <w:shd w:val="clear" w:color="auto" w:fill="FFFFFF"/>
          </w:tcPr>
          <w:p w14:paraId="08E1AF05" w14:textId="77777777" w:rsidR="00395C6D" w:rsidRPr="007B7349" w:rsidRDefault="00395C6D" w:rsidP="002B58FD">
            <w:pPr>
              <w:rPr>
                <w:rFonts w:ascii="Arial" w:eastAsia="Times New Roman" w:hAnsi="Arial" w:cs="Arial"/>
                <w:color w:val="000000"/>
                <w:sz w:val="20"/>
                <w:szCs w:val="20"/>
              </w:rPr>
            </w:pPr>
            <w:r w:rsidRPr="007B7349">
              <w:rPr>
                <w:rFonts w:ascii="Arial" w:eastAsia="Times New Roman" w:hAnsi="Arial" w:cs="Arial"/>
                <w:i/>
                <w:color w:val="000000"/>
                <w:sz w:val="20"/>
                <w:szCs w:val="20"/>
              </w:rPr>
              <w:t>PhotoMap</w:t>
            </w:r>
          </w:p>
        </w:tc>
      </w:tr>
      <w:tr w:rsidR="00395C6D" w:rsidRPr="007B7349" w14:paraId="1A936F08" w14:textId="77777777" w:rsidTr="002B58FD">
        <w:trPr>
          <w:trHeight w:val="397"/>
        </w:trPr>
        <w:tc>
          <w:tcPr>
            <w:tcW w:w="3667" w:type="dxa"/>
            <w:shd w:val="clear" w:color="auto" w:fill="D3DFEE"/>
          </w:tcPr>
          <w:p w14:paraId="171BD54A" w14:textId="77777777" w:rsidR="00395C6D" w:rsidRPr="007B7349" w:rsidRDefault="00395C6D" w:rsidP="002B58FD">
            <w:pPr>
              <w:rPr>
                <w:rFonts w:ascii="Arial" w:eastAsia="Times New Roman" w:hAnsi="Arial" w:cs="Arial"/>
                <w:b/>
                <w:color w:val="000000"/>
                <w:sz w:val="20"/>
                <w:szCs w:val="20"/>
              </w:rPr>
            </w:pPr>
            <w:r w:rsidRPr="007B7349">
              <w:rPr>
                <w:rFonts w:ascii="Arial" w:eastAsia="Times New Roman" w:hAnsi="Arial" w:cs="Arial"/>
                <w:b/>
                <w:color w:val="000000"/>
                <w:sz w:val="20"/>
                <w:szCs w:val="20"/>
              </w:rPr>
              <w:t>Two Sentence Request Description:</w:t>
            </w:r>
          </w:p>
        </w:tc>
        <w:tc>
          <w:tcPr>
            <w:tcW w:w="6202" w:type="dxa"/>
            <w:shd w:val="clear" w:color="auto" w:fill="FFFFFF"/>
          </w:tcPr>
          <w:p w14:paraId="21D24450" w14:textId="77777777" w:rsidR="00395C6D" w:rsidRPr="007B7349" w:rsidRDefault="00395C6D" w:rsidP="002B58FD">
            <w:pPr>
              <w:rPr>
                <w:rFonts w:ascii="Arial" w:eastAsia="Times New Roman" w:hAnsi="Arial" w:cs="Arial"/>
                <w:i/>
                <w:color w:val="000000"/>
                <w:sz w:val="20"/>
                <w:szCs w:val="20"/>
              </w:rPr>
            </w:pPr>
            <w:r w:rsidRPr="007B7349">
              <w:rPr>
                <w:rFonts w:ascii="Arial" w:eastAsia="Times New Roman" w:hAnsi="Arial" w:cs="Arial"/>
                <w:i/>
                <w:color w:val="000000"/>
                <w:sz w:val="20"/>
                <w:szCs w:val="20"/>
              </w:rPr>
              <w:t>An application built to help photographers and their clients determine where to host a photo shoot. It has a map that the user can place a pin on a location where both the photographer and the client agree on where they can meet.</w:t>
            </w:r>
          </w:p>
        </w:tc>
      </w:tr>
      <w:tr w:rsidR="00395C6D" w:rsidRPr="007B7349" w14:paraId="2513DEAF" w14:textId="77777777" w:rsidTr="002B58FD">
        <w:trPr>
          <w:trHeight w:val="397"/>
        </w:trPr>
        <w:tc>
          <w:tcPr>
            <w:tcW w:w="3667" w:type="dxa"/>
            <w:shd w:val="clear" w:color="auto" w:fill="D3DFEE"/>
          </w:tcPr>
          <w:p w14:paraId="251741B3" w14:textId="77777777" w:rsidR="00395C6D" w:rsidRPr="007B7349" w:rsidRDefault="00395C6D" w:rsidP="002B58FD">
            <w:pPr>
              <w:rPr>
                <w:rFonts w:ascii="Arial" w:eastAsia="Times New Roman" w:hAnsi="Arial" w:cs="Arial"/>
                <w:b/>
                <w:color w:val="000000"/>
                <w:sz w:val="20"/>
                <w:szCs w:val="20"/>
              </w:rPr>
            </w:pPr>
            <w:r w:rsidRPr="007B7349">
              <w:rPr>
                <w:rFonts w:ascii="Arial" w:eastAsia="Times New Roman" w:hAnsi="Arial" w:cs="Arial"/>
                <w:b/>
                <w:color w:val="000000"/>
                <w:sz w:val="20"/>
                <w:szCs w:val="20"/>
              </w:rPr>
              <w:t xml:space="preserve">Requested Launch Date(s): </w:t>
            </w:r>
          </w:p>
        </w:tc>
        <w:tc>
          <w:tcPr>
            <w:tcW w:w="6202" w:type="dxa"/>
            <w:shd w:val="clear" w:color="auto" w:fill="FFFFFF"/>
          </w:tcPr>
          <w:p w14:paraId="084047EC" w14:textId="77777777" w:rsidR="00395C6D" w:rsidRPr="007B7349" w:rsidRDefault="00395C6D" w:rsidP="002B58FD">
            <w:pPr>
              <w:rPr>
                <w:rFonts w:ascii="Arial" w:eastAsia="Times New Roman" w:hAnsi="Arial" w:cs="Arial"/>
                <w:i/>
                <w:color w:val="000000"/>
                <w:sz w:val="20"/>
                <w:szCs w:val="20"/>
              </w:rPr>
            </w:pPr>
            <w:r w:rsidRPr="007B7349">
              <w:rPr>
                <w:rFonts w:ascii="Arial" w:eastAsia="Times New Roman" w:hAnsi="Arial" w:cs="Arial"/>
                <w:i/>
                <w:color w:val="000000"/>
                <w:sz w:val="20"/>
                <w:szCs w:val="20"/>
              </w:rPr>
              <w:t>This project can launch by the end of Q2 2024 (June 2024)</w:t>
            </w:r>
          </w:p>
        </w:tc>
      </w:tr>
      <w:tr w:rsidR="00395C6D" w:rsidRPr="007B7349" w14:paraId="08F30F5A" w14:textId="77777777" w:rsidTr="002B58FD">
        <w:trPr>
          <w:trHeight w:val="397"/>
        </w:trPr>
        <w:tc>
          <w:tcPr>
            <w:tcW w:w="3667" w:type="dxa"/>
            <w:shd w:val="clear" w:color="auto" w:fill="D3DFEE"/>
          </w:tcPr>
          <w:p w14:paraId="0652B106" w14:textId="77777777" w:rsidR="00395C6D" w:rsidRPr="007B7349" w:rsidRDefault="00395C6D" w:rsidP="002B58FD">
            <w:pPr>
              <w:rPr>
                <w:rFonts w:ascii="Arial" w:eastAsia="Times New Roman" w:hAnsi="Arial" w:cs="Arial"/>
                <w:b/>
                <w:color w:val="000000"/>
                <w:sz w:val="20"/>
                <w:szCs w:val="20"/>
              </w:rPr>
            </w:pPr>
            <w:r w:rsidRPr="007B7349">
              <w:rPr>
                <w:rFonts w:ascii="Arial" w:eastAsia="Times New Roman" w:hAnsi="Arial" w:cs="Arial"/>
                <w:b/>
                <w:color w:val="000000"/>
                <w:sz w:val="20"/>
                <w:szCs w:val="20"/>
              </w:rPr>
              <w:t>Department(s) Affected By Project:</w:t>
            </w:r>
          </w:p>
        </w:tc>
        <w:tc>
          <w:tcPr>
            <w:tcW w:w="6202" w:type="dxa"/>
            <w:shd w:val="clear" w:color="auto" w:fill="FFFFFF"/>
          </w:tcPr>
          <w:p w14:paraId="2D5DF7AA" w14:textId="77777777" w:rsidR="00395C6D" w:rsidRPr="007B7349" w:rsidRDefault="00395C6D" w:rsidP="002B58FD">
            <w:pPr>
              <w:rPr>
                <w:rFonts w:ascii="Arial" w:eastAsia="Times New Roman" w:hAnsi="Arial" w:cs="Arial"/>
                <w:i/>
                <w:color w:val="000000"/>
                <w:sz w:val="20"/>
                <w:szCs w:val="20"/>
              </w:rPr>
            </w:pPr>
            <w:r w:rsidRPr="007B7349">
              <w:rPr>
                <w:rFonts w:ascii="Arial" w:eastAsia="Times New Roman" w:hAnsi="Arial" w:cs="Arial"/>
                <w:i/>
                <w:color w:val="000000"/>
                <w:sz w:val="20"/>
                <w:szCs w:val="20"/>
              </w:rPr>
              <w:t>Software Development, Marketing, Sales, Research (R&amp;D)</w:t>
            </w:r>
          </w:p>
        </w:tc>
      </w:tr>
      <w:tr w:rsidR="00395C6D" w:rsidRPr="007B7349" w14:paraId="3B6A2EB1" w14:textId="77777777" w:rsidTr="002B58FD">
        <w:trPr>
          <w:trHeight w:val="397"/>
        </w:trPr>
        <w:tc>
          <w:tcPr>
            <w:tcW w:w="3667" w:type="dxa"/>
            <w:shd w:val="clear" w:color="auto" w:fill="D3DFEE"/>
          </w:tcPr>
          <w:p w14:paraId="6FA093F5" w14:textId="77777777" w:rsidR="00395C6D" w:rsidRPr="007B7349" w:rsidRDefault="00395C6D" w:rsidP="002B58FD">
            <w:pPr>
              <w:rPr>
                <w:rFonts w:ascii="Arial" w:eastAsia="Times New Roman" w:hAnsi="Arial" w:cs="Arial"/>
                <w:b/>
                <w:color w:val="000000"/>
                <w:sz w:val="20"/>
                <w:szCs w:val="20"/>
              </w:rPr>
            </w:pPr>
            <w:r w:rsidRPr="007B7349">
              <w:rPr>
                <w:rFonts w:ascii="Arial" w:eastAsia="Times New Roman" w:hAnsi="Arial" w:cs="Arial"/>
                <w:b/>
                <w:color w:val="000000"/>
                <w:sz w:val="20"/>
                <w:szCs w:val="20"/>
              </w:rPr>
              <w:t>Project's Customers:</w:t>
            </w:r>
          </w:p>
        </w:tc>
        <w:tc>
          <w:tcPr>
            <w:tcW w:w="6202" w:type="dxa"/>
            <w:shd w:val="clear" w:color="auto" w:fill="FFFFFF"/>
          </w:tcPr>
          <w:p w14:paraId="7E591AE8" w14:textId="77777777" w:rsidR="00395C6D" w:rsidRPr="007B7349" w:rsidRDefault="00395C6D" w:rsidP="002B58FD">
            <w:pPr>
              <w:rPr>
                <w:rFonts w:ascii="Arial" w:eastAsia="Times New Roman" w:hAnsi="Arial" w:cs="Arial"/>
                <w:i/>
                <w:color w:val="000000"/>
                <w:sz w:val="20"/>
                <w:szCs w:val="20"/>
              </w:rPr>
            </w:pPr>
            <w:r w:rsidRPr="007B7349">
              <w:rPr>
                <w:rFonts w:ascii="Arial" w:eastAsia="Times New Roman" w:hAnsi="Arial" w:cs="Arial"/>
                <w:i/>
                <w:color w:val="000000"/>
                <w:sz w:val="20"/>
                <w:szCs w:val="20"/>
              </w:rPr>
              <w:t>Photographers, models, social media users, companies</w:t>
            </w:r>
          </w:p>
        </w:tc>
      </w:tr>
      <w:tr w:rsidR="00395C6D" w:rsidRPr="007B7349" w14:paraId="494B00F9" w14:textId="77777777" w:rsidTr="002B58FD">
        <w:trPr>
          <w:trHeight w:val="397"/>
        </w:trPr>
        <w:tc>
          <w:tcPr>
            <w:tcW w:w="3667" w:type="dxa"/>
            <w:shd w:val="clear" w:color="auto" w:fill="D3DFEE"/>
          </w:tcPr>
          <w:p w14:paraId="738E123E" w14:textId="77777777" w:rsidR="00395C6D" w:rsidRPr="007B7349" w:rsidRDefault="00395C6D" w:rsidP="002B58FD">
            <w:pPr>
              <w:rPr>
                <w:rFonts w:ascii="Arial" w:eastAsia="Times New Roman" w:hAnsi="Arial" w:cs="Arial"/>
                <w:b/>
                <w:color w:val="000000"/>
                <w:sz w:val="20"/>
                <w:szCs w:val="20"/>
              </w:rPr>
            </w:pPr>
            <w:r w:rsidRPr="007B7349">
              <w:rPr>
                <w:rFonts w:ascii="Arial" w:eastAsia="Times New Roman" w:hAnsi="Arial" w:cs="Arial"/>
                <w:b/>
                <w:color w:val="000000"/>
                <w:sz w:val="20"/>
                <w:szCs w:val="20"/>
              </w:rPr>
              <w:t>Date Request Submitted:</w:t>
            </w:r>
          </w:p>
        </w:tc>
        <w:tc>
          <w:tcPr>
            <w:tcW w:w="6202" w:type="dxa"/>
            <w:shd w:val="clear" w:color="auto" w:fill="FFFFFF"/>
          </w:tcPr>
          <w:p w14:paraId="2C5EBB7A" w14:textId="77777777" w:rsidR="00395C6D" w:rsidRPr="007B7349" w:rsidRDefault="00395C6D" w:rsidP="002B58FD">
            <w:pPr>
              <w:rPr>
                <w:rFonts w:ascii="Arial" w:eastAsia="Times New Roman" w:hAnsi="Arial" w:cs="Arial"/>
                <w:color w:val="000000"/>
                <w:sz w:val="20"/>
                <w:szCs w:val="20"/>
              </w:rPr>
            </w:pPr>
            <w:r w:rsidRPr="007B7349">
              <w:rPr>
                <w:rFonts w:ascii="Arial" w:eastAsia="Times New Roman" w:hAnsi="Arial" w:cs="Arial"/>
                <w:color w:val="000000"/>
                <w:sz w:val="20"/>
                <w:szCs w:val="20"/>
              </w:rPr>
              <w:t>April 15, 2024</w:t>
            </w:r>
          </w:p>
        </w:tc>
      </w:tr>
    </w:tbl>
    <w:p w14:paraId="5D713F80" w14:textId="77777777" w:rsidR="00395C6D" w:rsidRPr="007B7349" w:rsidRDefault="00395C6D" w:rsidP="00395C6D">
      <w:pPr>
        <w:numPr>
          <w:ilvl w:val="0"/>
          <w:numId w:val="1"/>
        </w:numPr>
        <w:spacing w:before="240" w:after="120" w:line="240" w:lineRule="auto"/>
        <w:jc w:val="both"/>
        <w:rPr>
          <w:rFonts w:ascii="Arial" w:hAnsi="Arial" w:cs="Arial"/>
          <w:b/>
          <w:sz w:val="20"/>
          <w:szCs w:val="20"/>
        </w:rPr>
      </w:pPr>
      <w:r w:rsidRPr="007B7349">
        <w:rPr>
          <w:rFonts w:ascii="Arial" w:hAnsi="Arial" w:cs="Arial"/>
          <w:b/>
          <w:sz w:val="20"/>
          <w:szCs w:val="20"/>
        </w:rPr>
        <w:t>Project Sponsor and Manager</w:t>
      </w:r>
    </w:p>
    <w:tbl>
      <w:tblPr>
        <w:tblW w:w="9884" w:type="dxa"/>
        <w:tblInd w:w="4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DDDDDD"/>
        <w:tblLook w:val="01E0" w:firstRow="1" w:lastRow="1" w:firstColumn="1" w:lastColumn="1" w:noHBand="0" w:noVBand="0"/>
      </w:tblPr>
      <w:tblGrid>
        <w:gridCol w:w="1394"/>
        <w:gridCol w:w="3386"/>
        <w:gridCol w:w="254"/>
        <w:gridCol w:w="1394"/>
        <w:gridCol w:w="3456"/>
      </w:tblGrid>
      <w:tr w:rsidR="00395C6D" w:rsidRPr="007B7349" w14:paraId="550A802B" w14:textId="77777777" w:rsidTr="002B58FD">
        <w:trPr>
          <w:trHeight w:val="390"/>
        </w:trPr>
        <w:tc>
          <w:tcPr>
            <w:tcW w:w="4772" w:type="dxa"/>
            <w:gridSpan w:val="2"/>
            <w:tcBorders>
              <w:top w:val="nil"/>
              <w:left w:val="nil"/>
              <w:bottom w:val="single" w:sz="4" w:space="0" w:color="4F81BD"/>
              <w:right w:val="nil"/>
            </w:tcBorders>
            <w:shd w:val="clear" w:color="auto" w:fill="auto"/>
          </w:tcPr>
          <w:p w14:paraId="5C9DF2AE" w14:textId="77777777" w:rsidR="00395C6D" w:rsidRPr="007B7349" w:rsidRDefault="00395C6D" w:rsidP="002B58FD">
            <w:pPr>
              <w:spacing w:before="120" w:after="60"/>
              <w:rPr>
                <w:rFonts w:ascii="Arial" w:hAnsi="Arial" w:cs="Arial"/>
                <w:sz w:val="20"/>
                <w:szCs w:val="20"/>
              </w:rPr>
            </w:pPr>
            <w:r w:rsidRPr="007B7349">
              <w:rPr>
                <w:rFonts w:ascii="Arial" w:hAnsi="Arial" w:cs="Arial"/>
                <w:b/>
                <w:sz w:val="20"/>
                <w:szCs w:val="20"/>
              </w:rPr>
              <w:t>Project Sponsor</w:t>
            </w:r>
          </w:p>
        </w:tc>
        <w:tc>
          <w:tcPr>
            <w:tcW w:w="255" w:type="dxa"/>
            <w:tcBorders>
              <w:top w:val="nil"/>
              <w:left w:val="nil"/>
              <w:bottom w:val="nil"/>
              <w:right w:val="nil"/>
            </w:tcBorders>
          </w:tcPr>
          <w:p w14:paraId="3273ED9B" w14:textId="77777777" w:rsidR="00395C6D" w:rsidRPr="007B7349" w:rsidRDefault="00395C6D" w:rsidP="002B58FD">
            <w:pPr>
              <w:spacing w:before="120" w:after="60"/>
              <w:rPr>
                <w:rFonts w:ascii="Arial" w:hAnsi="Arial" w:cs="Arial"/>
                <w:b/>
                <w:sz w:val="20"/>
                <w:szCs w:val="20"/>
              </w:rPr>
            </w:pPr>
          </w:p>
        </w:tc>
        <w:tc>
          <w:tcPr>
            <w:tcW w:w="4857" w:type="dxa"/>
            <w:gridSpan w:val="2"/>
            <w:tcBorders>
              <w:top w:val="nil"/>
              <w:left w:val="nil"/>
              <w:bottom w:val="single" w:sz="4" w:space="0" w:color="4F81BD"/>
              <w:right w:val="nil"/>
            </w:tcBorders>
            <w:shd w:val="clear" w:color="auto" w:fill="auto"/>
          </w:tcPr>
          <w:p w14:paraId="246F1878" w14:textId="77777777" w:rsidR="00395C6D" w:rsidRPr="007B7349" w:rsidRDefault="00395C6D" w:rsidP="002B58FD">
            <w:pPr>
              <w:spacing w:before="120" w:after="60"/>
              <w:rPr>
                <w:rFonts w:ascii="Arial" w:hAnsi="Arial" w:cs="Arial"/>
                <w:sz w:val="20"/>
                <w:szCs w:val="20"/>
              </w:rPr>
            </w:pPr>
            <w:r w:rsidRPr="007B7349">
              <w:rPr>
                <w:rFonts w:ascii="Arial" w:hAnsi="Arial" w:cs="Arial"/>
                <w:b/>
                <w:sz w:val="20"/>
                <w:szCs w:val="20"/>
              </w:rPr>
              <w:t xml:space="preserve">Business Project Manager &amp; Requestor </w:t>
            </w:r>
          </w:p>
        </w:tc>
      </w:tr>
      <w:tr w:rsidR="00395C6D" w:rsidRPr="007B7349" w14:paraId="62172CBF" w14:textId="77777777" w:rsidTr="002B58FD">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0EE3E3E4" w14:textId="77777777" w:rsidR="00395C6D" w:rsidRPr="007B7349" w:rsidRDefault="00395C6D" w:rsidP="002B58FD">
            <w:pPr>
              <w:rPr>
                <w:rFonts w:ascii="Arial" w:hAnsi="Arial" w:cs="Arial"/>
                <w:b/>
                <w:sz w:val="20"/>
                <w:szCs w:val="20"/>
              </w:rPr>
            </w:pPr>
            <w:r w:rsidRPr="007B7349">
              <w:rPr>
                <w:rFonts w:ascii="Arial" w:hAnsi="Arial" w:cs="Arial"/>
                <w:b/>
                <w:sz w:val="20"/>
                <w:szCs w:val="20"/>
              </w:rPr>
              <w:t>Name: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57AA5561" w14:textId="77777777" w:rsidR="00395C6D" w:rsidRPr="007B7349" w:rsidRDefault="00395C6D" w:rsidP="002B58FD">
            <w:pPr>
              <w:spacing w:before="120" w:after="60"/>
              <w:rPr>
                <w:rFonts w:ascii="Arial" w:hAnsi="Arial" w:cs="Arial"/>
                <w:sz w:val="20"/>
                <w:szCs w:val="20"/>
              </w:rPr>
            </w:pPr>
            <w:r w:rsidRPr="007B7349">
              <w:rPr>
                <w:rFonts w:ascii="Arial" w:hAnsi="Arial" w:cs="Arial"/>
                <w:sz w:val="20"/>
                <w:szCs w:val="20"/>
              </w:rPr>
              <w:t>Andy Cameron</w:t>
            </w:r>
          </w:p>
        </w:tc>
        <w:tc>
          <w:tcPr>
            <w:tcW w:w="255" w:type="dxa"/>
            <w:tcBorders>
              <w:top w:val="nil"/>
              <w:left w:val="single" w:sz="4" w:space="0" w:color="4F81BD"/>
              <w:bottom w:val="nil"/>
              <w:right w:val="single" w:sz="4" w:space="0" w:color="4F81BD"/>
            </w:tcBorders>
            <w:shd w:val="clear" w:color="auto" w:fill="FFFFFF"/>
          </w:tcPr>
          <w:p w14:paraId="3C9A42E1" w14:textId="77777777" w:rsidR="00395C6D" w:rsidRPr="007B7349" w:rsidRDefault="00395C6D" w:rsidP="002B58FD">
            <w:pPr>
              <w:spacing w:before="120" w:after="60"/>
              <w:rPr>
                <w:rFonts w:ascii="Arial" w:hAnsi="Arial" w:cs="Arial"/>
                <w:b/>
                <w:sz w:val="20"/>
                <w:szCs w:val="20"/>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05048703" w14:textId="77777777" w:rsidR="00395C6D" w:rsidRPr="007B7349" w:rsidRDefault="00395C6D" w:rsidP="002B58FD">
            <w:pPr>
              <w:rPr>
                <w:rFonts w:ascii="Arial" w:hAnsi="Arial" w:cs="Arial"/>
                <w:b/>
                <w:sz w:val="20"/>
                <w:szCs w:val="20"/>
              </w:rPr>
            </w:pPr>
            <w:r w:rsidRPr="007B7349">
              <w:rPr>
                <w:rFonts w:ascii="Arial" w:hAnsi="Arial" w:cs="Arial"/>
                <w:b/>
                <w:sz w:val="20"/>
                <w:szCs w:val="20"/>
              </w:rPr>
              <w:t>Name: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19BC2654" w14:textId="77777777" w:rsidR="00395C6D" w:rsidRPr="007B7349" w:rsidRDefault="00395C6D" w:rsidP="002B58FD">
            <w:pPr>
              <w:spacing w:before="120" w:after="60"/>
              <w:rPr>
                <w:rFonts w:ascii="Arial" w:hAnsi="Arial" w:cs="Arial"/>
                <w:sz w:val="20"/>
                <w:szCs w:val="20"/>
              </w:rPr>
            </w:pPr>
            <w:r w:rsidRPr="007B7349">
              <w:rPr>
                <w:rFonts w:ascii="Arial" w:eastAsia="Times New Roman" w:hAnsi="Arial" w:cs="Arial"/>
                <w:i/>
                <w:color w:val="000000"/>
                <w:sz w:val="20"/>
                <w:szCs w:val="20"/>
              </w:rPr>
              <w:t>Paulson Kimani</w:t>
            </w:r>
          </w:p>
        </w:tc>
      </w:tr>
      <w:tr w:rsidR="00395C6D" w:rsidRPr="007B7349" w14:paraId="0FFCAAEA" w14:textId="77777777" w:rsidTr="002B58FD">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2E1C7920" w14:textId="77777777" w:rsidR="00395C6D" w:rsidRPr="007B7349" w:rsidRDefault="00395C6D" w:rsidP="002B58FD">
            <w:pPr>
              <w:rPr>
                <w:rFonts w:ascii="Arial" w:hAnsi="Arial" w:cs="Arial"/>
                <w:b/>
                <w:sz w:val="20"/>
                <w:szCs w:val="20"/>
              </w:rPr>
            </w:pPr>
            <w:r w:rsidRPr="007B7349">
              <w:rPr>
                <w:rFonts w:ascii="Arial" w:hAnsi="Arial" w:cs="Arial"/>
                <w:b/>
                <w:sz w:val="20"/>
                <w:szCs w:val="20"/>
              </w:rPr>
              <w:t>Title: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155F7D05" w14:textId="77777777" w:rsidR="00395C6D" w:rsidRPr="007B7349" w:rsidRDefault="00395C6D" w:rsidP="002B58FD">
            <w:pPr>
              <w:spacing w:before="120" w:after="60"/>
              <w:rPr>
                <w:rFonts w:ascii="Arial" w:hAnsi="Arial" w:cs="Arial"/>
                <w:sz w:val="20"/>
                <w:szCs w:val="20"/>
              </w:rPr>
            </w:pPr>
            <w:r w:rsidRPr="007B7349">
              <w:rPr>
                <w:rFonts w:ascii="Arial" w:hAnsi="Arial" w:cs="Arial"/>
                <w:sz w:val="20"/>
                <w:szCs w:val="20"/>
              </w:rPr>
              <w:t>Professor</w:t>
            </w:r>
          </w:p>
        </w:tc>
        <w:tc>
          <w:tcPr>
            <w:tcW w:w="255" w:type="dxa"/>
            <w:tcBorders>
              <w:top w:val="nil"/>
              <w:left w:val="single" w:sz="4" w:space="0" w:color="4F81BD"/>
              <w:bottom w:val="nil"/>
              <w:right w:val="single" w:sz="4" w:space="0" w:color="4F81BD"/>
            </w:tcBorders>
            <w:shd w:val="clear" w:color="auto" w:fill="FFFFFF"/>
          </w:tcPr>
          <w:p w14:paraId="0B4BEBBB" w14:textId="77777777" w:rsidR="00395C6D" w:rsidRPr="007B7349" w:rsidRDefault="00395C6D" w:rsidP="002B58FD">
            <w:pPr>
              <w:spacing w:before="120" w:after="60"/>
              <w:rPr>
                <w:rFonts w:ascii="Arial" w:hAnsi="Arial" w:cs="Arial"/>
                <w:b/>
                <w:sz w:val="20"/>
                <w:szCs w:val="20"/>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7A9F2046" w14:textId="77777777" w:rsidR="00395C6D" w:rsidRPr="007B7349" w:rsidRDefault="00395C6D" w:rsidP="002B58FD">
            <w:pPr>
              <w:rPr>
                <w:rFonts w:ascii="Arial" w:hAnsi="Arial" w:cs="Arial"/>
                <w:b/>
                <w:sz w:val="20"/>
                <w:szCs w:val="20"/>
              </w:rPr>
            </w:pPr>
            <w:r w:rsidRPr="007B7349">
              <w:rPr>
                <w:rFonts w:ascii="Arial" w:hAnsi="Arial" w:cs="Arial"/>
                <w:b/>
                <w:sz w:val="20"/>
                <w:szCs w:val="20"/>
              </w:rPr>
              <w:t>Title: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45A6183D" w14:textId="77777777" w:rsidR="00395C6D" w:rsidRPr="007B7349" w:rsidRDefault="00395C6D" w:rsidP="002B58FD">
            <w:pPr>
              <w:spacing w:before="120" w:after="60"/>
              <w:rPr>
                <w:rFonts w:ascii="Arial" w:hAnsi="Arial" w:cs="Arial"/>
                <w:i/>
                <w:iCs/>
                <w:sz w:val="20"/>
                <w:szCs w:val="20"/>
              </w:rPr>
            </w:pPr>
            <w:r w:rsidRPr="007B7349">
              <w:rPr>
                <w:rFonts w:ascii="Arial" w:hAnsi="Arial" w:cs="Arial"/>
                <w:i/>
                <w:iCs/>
                <w:sz w:val="20"/>
                <w:szCs w:val="20"/>
              </w:rPr>
              <w:t>Software Engineer II</w:t>
            </w:r>
          </w:p>
        </w:tc>
      </w:tr>
      <w:tr w:rsidR="00395C6D" w:rsidRPr="007B7349" w14:paraId="66F4717A" w14:textId="77777777" w:rsidTr="002B58FD">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6B3582CF" w14:textId="77777777" w:rsidR="00395C6D" w:rsidRPr="007B7349" w:rsidRDefault="00395C6D" w:rsidP="002B58FD">
            <w:pPr>
              <w:rPr>
                <w:rFonts w:ascii="Arial" w:hAnsi="Arial" w:cs="Arial"/>
                <w:b/>
                <w:sz w:val="20"/>
                <w:szCs w:val="20"/>
              </w:rPr>
            </w:pPr>
            <w:r w:rsidRPr="007B7349">
              <w:rPr>
                <w:rFonts w:ascii="Arial" w:hAnsi="Arial" w:cs="Arial"/>
                <w:b/>
                <w:sz w:val="20"/>
                <w:szCs w:val="20"/>
              </w:rPr>
              <w:t>Department:</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7EE83B0D" w14:textId="77777777" w:rsidR="00395C6D" w:rsidRPr="007B7349" w:rsidRDefault="00395C6D" w:rsidP="002B58FD">
            <w:pPr>
              <w:spacing w:before="120" w:after="60"/>
              <w:rPr>
                <w:rFonts w:ascii="Arial" w:hAnsi="Arial" w:cs="Arial"/>
                <w:sz w:val="20"/>
                <w:szCs w:val="20"/>
              </w:rPr>
            </w:pPr>
            <w:r w:rsidRPr="007B7349">
              <w:rPr>
                <w:rFonts w:ascii="Arial" w:hAnsi="Arial" w:cs="Arial"/>
                <w:sz w:val="20"/>
                <w:szCs w:val="20"/>
              </w:rPr>
              <w:t>Computer Science - SPU</w:t>
            </w:r>
          </w:p>
        </w:tc>
        <w:tc>
          <w:tcPr>
            <w:tcW w:w="255" w:type="dxa"/>
            <w:tcBorders>
              <w:top w:val="nil"/>
              <w:left w:val="single" w:sz="4" w:space="0" w:color="4F81BD"/>
              <w:bottom w:val="nil"/>
              <w:right w:val="single" w:sz="4" w:space="0" w:color="4F81BD"/>
            </w:tcBorders>
            <w:shd w:val="clear" w:color="auto" w:fill="FFFFFF"/>
          </w:tcPr>
          <w:p w14:paraId="2E2E6BAB" w14:textId="77777777" w:rsidR="00395C6D" w:rsidRPr="007B7349" w:rsidRDefault="00395C6D" w:rsidP="002B58FD">
            <w:pPr>
              <w:spacing w:before="120" w:after="60"/>
              <w:rPr>
                <w:rFonts w:ascii="Arial" w:hAnsi="Arial" w:cs="Arial"/>
                <w:b/>
                <w:sz w:val="20"/>
                <w:szCs w:val="20"/>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45E54208" w14:textId="77777777" w:rsidR="00395C6D" w:rsidRPr="007B7349" w:rsidRDefault="00395C6D" w:rsidP="002B58FD">
            <w:pPr>
              <w:rPr>
                <w:rFonts w:ascii="Arial" w:hAnsi="Arial" w:cs="Arial"/>
                <w:b/>
                <w:sz w:val="20"/>
                <w:szCs w:val="20"/>
              </w:rPr>
            </w:pPr>
            <w:r w:rsidRPr="007B7349">
              <w:rPr>
                <w:rFonts w:ascii="Arial" w:hAnsi="Arial" w:cs="Arial"/>
                <w:b/>
                <w:sz w:val="20"/>
                <w:szCs w:val="20"/>
              </w:rPr>
              <w:t>Department:</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07230E9E" w14:textId="77777777" w:rsidR="00395C6D" w:rsidRPr="007B7349" w:rsidRDefault="00395C6D" w:rsidP="002B58FD">
            <w:pPr>
              <w:spacing w:before="120" w:after="60"/>
              <w:rPr>
                <w:rFonts w:ascii="Arial" w:hAnsi="Arial" w:cs="Arial"/>
                <w:i/>
                <w:iCs/>
                <w:sz w:val="20"/>
                <w:szCs w:val="20"/>
              </w:rPr>
            </w:pPr>
            <w:r w:rsidRPr="007B7349">
              <w:rPr>
                <w:rFonts w:ascii="Arial" w:hAnsi="Arial" w:cs="Arial"/>
                <w:i/>
                <w:iCs/>
                <w:sz w:val="20"/>
                <w:szCs w:val="20"/>
              </w:rPr>
              <w:t>Development Team</w:t>
            </w:r>
          </w:p>
        </w:tc>
      </w:tr>
      <w:tr w:rsidR="00395C6D" w:rsidRPr="007B7349" w14:paraId="7ED29925" w14:textId="77777777" w:rsidTr="002B58FD">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4AB24A5C" w14:textId="77777777" w:rsidR="00395C6D" w:rsidRPr="007B7349" w:rsidRDefault="00395C6D" w:rsidP="002B58FD">
            <w:pPr>
              <w:rPr>
                <w:rFonts w:ascii="Arial" w:hAnsi="Arial" w:cs="Arial"/>
                <w:b/>
                <w:sz w:val="20"/>
                <w:szCs w:val="20"/>
              </w:rPr>
            </w:pPr>
            <w:r w:rsidRPr="007B7349">
              <w:rPr>
                <w:rFonts w:ascii="Arial" w:hAnsi="Arial" w:cs="Arial"/>
                <w:b/>
                <w:sz w:val="20"/>
                <w:szCs w:val="20"/>
              </w:rPr>
              <w:t>eMail:</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34DB7A9F" w14:textId="77777777" w:rsidR="00395C6D" w:rsidRPr="007B7349" w:rsidRDefault="00395C6D" w:rsidP="002B58FD">
            <w:pPr>
              <w:spacing w:before="120" w:after="60"/>
              <w:rPr>
                <w:rFonts w:ascii="Arial" w:hAnsi="Arial" w:cs="Arial"/>
                <w:sz w:val="20"/>
                <w:szCs w:val="20"/>
              </w:rPr>
            </w:pPr>
            <w:r w:rsidRPr="007B7349">
              <w:rPr>
                <w:rFonts w:ascii="Arial" w:hAnsi="Arial" w:cs="Arial"/>
                <w:sz w:val="20"/>
                <w:szCs w:val="20"/>
              </w:rPr>
              <w:t>acameron@spu.edu</w:t>
            </w:r>
          </w:p>
        </w:tc>
        <w:tc>
          <w:tcPr>
            <w:tcW w:w="255" w:type="dxa"/>
            <w:tcBorders>
              <w:top w:val="nil"/>
              <w:left w:val="single" w:sz="4" w:space="0" w:color="4F81BD"/>
              <w:bottom w:val="nil"/>
              <w:right w:val="single" w:sz="4" w:space="0" w:color="4F81BD"/>
            </w:tcBorders>
            <w:shd w:val="clear" w:color="auto" w:fill="FFFFFF"/>
          </w:tcPr>
          <w:p w14:paraId="62FBFF60" w14:textId="77777777" w:rsidR="00395C6D" w:rsidRPr="007B7349" w:rsidRDefault="00395C6D" w:rsidP="002B58FD">
            <w:pPr>
              <w:spacing w:before="120" w:after="60"/>
              <w:rPr>
                <w:rFonts w:ascii="Arial" w:hAnsi="Arial" w:cs="Arial"/>
                <w:b/>
                <w:sz w:val="20"/>
                <w:szCs w:val="20"/>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7880E901" w14:textId="77777777" w:rsidR="00395C6D" w:rsidRPr="007B7349" w:rsidRDefault="00395C6D" w:rsidP="002B58FD">
            <w:pPr>
              <w:rPr>
                <w:rFonts w:ascii="Arial" w:hAnsi="Arial" w:cs="Arial"/>
                <w:b/>
                <w:sz w:val="20"/>
                <w:szCs w:val="20"/>
              </w:rPr>
            </w:pPr>
            <w:r w:rsidRPr="007B7349">
              <w:rPr>
                <w:rFonts w:ascii="Arial" w:hAnsi="Arial" w:cs="Arial"/>
                <w:b/>
                <w:sz w:val="20"/>
                <w:szCs w:val="20"/>
              </w:rPr>
              <w:t>eMail:</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0477B11F" w14:textId="77777777" w:rsidR="00395C6D" w:rsidRPr="007B7349" w:rsidRDefault="00395C6D" w:rsidP="002B58FD">
            <w:pPr>
              <w:spacing w:before="120" w:after="60"/>
              <w:rPr>
                <w:rFonts w:ascii="Arial" w:hAnsi="Arial" w:cs="Arial"/>
                <w:i/>
                <w:iCs/>
                <w:sz w:val="20"/>
                <w:szCs w:val="20"/>
              </w:rPr>
            </w:pPr>
            <w:r w:rsidRPr="007B7349">
              <w:rPr>
                <w:rFonts w:ascii="Arial" w:hAnsi="Arial" w:cs="Arial"/>
                <w:i/>
                <w:iCs/>
                <w:sz w:val="20"/>
                <w:szCs w:val="20"/>
              </w:rPr>
              <w:t>kimanip@spu.edu</w:t>
            </w:r>
          </w:p>
        </w:tc>
      </w:tr>
    </w:tbl>
    <w:p w14:paraId="704A2B0E" w14:textId="77777777" w:rsidR="00395C6D" w:rsidRPr="007B7349" w:rsidRDefault="00395C6D" w:rsidP="00395C6D">
      <w:pPr>
        <w:keepNext/>
        <w:keepLines/>
        <w:numPr>
          <w:ilvl w:val="0"/>
          <w:numId w:val="1"/>
        </w:numPr>
        <w:spacing w:before="240" w:after="120" w:line="240" w:lineRule="auto"/>
        <w:jc w:val="both"/>
        <w:rPr>
          <w:rFonts w:ascii="Arial" w:hAnsi="Arial" w:cs="Arial"/>
          <w:b/>
          <w:sz w:val="20"/>
          <w:szCs w:val="20"/>
        </w:rPr>
      </w:pPr>
      <w:bookmarkStart w:id="683" w:name="OLE_LINK2"/>
      <w:bookmarkStart w:id="684" w:name="OLE_LINK3"/>
      <w:r w:rsidRPr="007B7349">
        <w:rPr>
          <w:rFonts w:ascii="Arial" w:hAnsi="Arial" w:cs="Arial"/>
          <w:b/>
          <w:sz w:val="20"/>
          <w:szCs w:val="20"/>
        </w:rPr>
        <w:lastRenderedPageBreak/>
        <w:t>Business Problem or Opportunity: The motivation for this request</w:t>
      </w:r>
    </w:p>
    <w:p w14:paraId="6862B9C9" w14:textId="77777777" w:rsidR="00395C6D" w:rsidRPr="007B7349" w:rsidRDefault="00395C6D" w:rsidP="00395C6D">
      <w:pPr>
        <w:keepNext/>
        <w:keepLines/>
        <w:ind w:left="360"/>
        <w:jc w:val="both"/>
        <w:rPr>
          <w:rFonts w:ascii="Arial" w:hAnsi="Arial" w:cs="Arial"/>
          <w:i/>
          <w:sz w:val="20"/>
          <w:szCs w:val="20"/>
        </w:rPr>
      </w:pPr>
      <w:r w:rsidRPr="007B7349">
        <w:rPr>
          <w:rFonts w:ascii="Arial" w:hAnsi="Arial" w:cs="Arial"/>
          <w:i/>
          <w:sz w:val="20"/>
          <w:szCs w:val="20"/>
        </w:rPr>
        <w:t>Describe the problem or opportunity that you would like to solve. Include a simple, high-level description of this request's business problems or opportunities. Focus on the problem or opportunity, not the solution. Be sure to include any date or deadline-related dependencies or needs related to the project.</w:t>
      </w:r>
    </w:p>
    <w:tbl>
      <w:tblPr>
        <w:tblW w:w="9856"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856"/>
      </w:tblGrid>
      <w:tr w:rsidR="00395C6D" w:rsidRPr="007B7349" w14:paraId="372FACB2" w14:textId="77777777" w:rsidTr="002B58FD">
        <w:trPr>
          <w:trHeight w:val="2125"/>
          <w:tblHeader/>
        </w:trPr>
        <w:tc>
          <w:tcPr>
            <w:tcW w:w="9856" w:type="dxa"/>
            <w:shd w:val="clear" w:color="auto" w:fill="D3DFEE"/>
          </w:tcPr>
          <w:p w14:paraId="2E7E3E0B" w14:textId="77777777" w:rsidR="00395C6D" w:rsidRPr="007B7349" w:rsidRDefault="00395C6D" w:rsidP="002B58FD">
            <w:pPr>
              <w:keepNext/>
              <w:keepLines/>
              <w:spacing w:after="180"/>
              <w:ind w:left="72" w:right="72"/>
              <w:rPr>
                <w:rFonts w:ascii="Arial" w:hAnsi="Arial" w:cs="Arial"/>
                <w:i/>
                <w:iCs/>
                <w:sz w:val="20"/>
                <w:szCs w:val="20"/>
              </w:rPr>
            </w:pPr>
            <w:bookmarkStart w:id="685" w:name="_Hlk69654956"/>
            <w:r w:rsidRPr="007B7349">
              <w:rPr>
                <w:rFonts w:ascii="Arial" w:hAnsi="Arial" w:cs="Arial"/>
                <w:i/>
                <w:iCs/>
                <w:sz w:val="20"/>
                <w:szCs w:val="20"/>
              </w:rPr>
              <w:t>When photographers schedule with clients, it is sometimes not easy to bring everyone together. Describing a location can be too vague, or the other person isn’t familiar enough to know where it is. Also, it can be challenging for the photographer to dial in the correct settings while there, with the limited time frame the client will pay for. In addition, there can be many choices that the photographer and client have, and seeing them without visiting each of them makes the process simpler. Finally, it's challenging to determine which are available for the public or on private property.</w:t>
            </w:r>
          </w:p>
          <w:p w14:paraId="3C1F06A9" w14:textId="77777777" w:rsidR="00395C6D" w:rsidRPr="007B7349" w:rsidRDefault="00395C6D" w:rsidP="002B58FD">
            <w:pPr>
              <w:keepNext/>
              <w:keepLines/>
              <w:spacing w:after="180"/>
              <w:ind w:left="72" w:right="72"/>
              <w:rPr>
                <w:rFonts w:ascii="Arial" w:hAnsi="Arial" w:cs="Arial"/>
                <w:i/>
                <w:iCs/>
                <w:sz w:val="20"/>
                <w:szCs w:val="20"/>
              </w:rPr>
            </w:pPr>
            <w:r w:rsidRPr="007B7349">
              <w:rPr>
                <w:rFonts w:ascii="Arial" w:hAnsi="Arial" w:cs="Arial"/>
                <w:i/>
                <w:iCs/>
                <w:sz w:val="20"/>
                <w:szCs w:val="20"/>
              </w:rPr>
              <w:t xml:space="preserve">This project will be implemented in several phases until completion. We should start by describing on a persona board the typical user or users that would download and use the app. It would show their demographics, interests, and potential reasons for wanting to use the app. Then, we should draft an outline of the user interface so that the end-users know how the app will interact. It is essential to include only the key features at this point to streamline development. Next, we should begin the programming and creating the code based on the design. This is the most expensive phase of the design process. Afterward, we test the app and ensure it performs well in all situations. Finally, we market the app and involve the sales department in interacting with larger customers, such as existing social media companies. </w:t>
            </w:r>
          </w:p>
          <w:p w14:paraId="0D4F52FF" w14:textId="77777777" w:rsidR="00395C6D" w:rsidRPr="007B7349" w:rsidRDefault="00395C6D" w:rsidP="002B58FD">
            <w:pPr>
              <w:keepNext/>
              <w:keepLines/>
              <w:spacing w:after="180"/>
              <w:ind w:right="72"/>
              <w:rPr>
                <w:rFonts w:ascii="Arial" w:hAnsi="Arial" w:cs="Arial"/>
                <w:i/>
                <w:iCs/>
                <w:sz w:val="20"/>
                <w:szCs w:val="20"/>
              </w:rPr>
            </w:pPr>
            <w:r w:rsidRPr="007B7349">
              <w:rPr>
                <w:rFonts w:ascii="Arial" w:hAnsi="Arial" w:cs="Arial"/>
                <w:i/>
                <w:iCs/>
                <w:sz w:val="20"/>
                <w:szCs w:val="20"/>
              </w:rPr>
              <w:t>This app needs a customer user base, workers to research and design, and capital to fund the employees. Our customers would provide the data for the app and be the community we hope to develop. The more people that use the app, the more valuable it becomes. Research and design include asking photographers what they want to see in an app like ours and how our ideas could improve. It also means testing map software and navigation features and how to integrate them with other technologies. The capital would come initially from investors and banks, which would then support payment modes that the app will accept.</w:t>
            </w:r>
          </w:p>
        </w:tc>
      </w:tr>
      <w:bookmarkEnd w:id="685"/>
    </w:tbl>
    <w:p w14:paraId="3B00FB03" w14:textId="77777777" w:rsidR="00395C6D" w:rsidRPr="007B7349" w:rsidRDefault="00395C6D" w:rsidP="00395C6D">
      <w:pPr>
        <w:jc w:val="both"/>
        <w:rPr>
          <w:rFonts w:ascii="Arial" w:hAnsi="Arial" w:cs="Arial"/>
          <w:b/>
          <w:sz w:val="20"/>
          <w:szCs w:val="20"/>
        </w:rPr>
      </w:pPr>
    </w:p>
    <w:p w14:paraId="2FAA6D78" w14:textId="77777777" w:rsidR="00395C6D" w:rsidRPr="007B7349" w:rsidRDefault="00395C6D" w:rsidP="00395C6D">
      <w:pPr>
        <w:keepNext/>
        <w:keepLines/>
        <w:numPr>
          <w:ilvl w:val="0"/>
          <w:numId w:val="1"/>
        </w:numPr>
        <w:spacing w:before="60" w:after="120" w:line="240" w:lineRule="auto"/>
        <w:jc w:val="both"/>
        <w:rPr>
          <w:rFonts w:ascii="Arial" w:hAnsi="Arial" w:cs="Arial"/>
          <w:b/>
          <w:sz w:val="20"/>
          <w:szCs w:val="20"/>
        </w:rPr>
      </w:pPr>
      <w:r w:rsidRPr="007B7349">
        <w:rPr>
          <w:rFonts w:ascii="Arial" w:hAnsi="Arial" w:cs="Arial"/>
          <w:b/>
          <w:sz w:val="20"/>
          <w:szCs w:val="20"/>
        </w:rPr>
        <w:lastRenderedPageBreak/>
        <w:t xml:space="preserve">Justification, Impact, and Importance </w:t>
      </w:r>
    </w:p>
    <w:p w14:paraId="38366418" w14:textId="77777777" w:rsidR="00395C6D" w:rsidRPr="007B7349" w:rsidRDefault="00395C6D" w:rsidP="00395C6D">
      <w:pPr>
        <w:keepNext/>
        <w:keepLines/>
        <w:ind w:left="360"/>
        <w:jc w:val="both"/>
        <w:rPr>
          <w:rFonts w:ascii="Arial" w:hAnsi="Arial" w:cs="Arial"/>
          <w:i/>
          <w:sz w:val="20"/>
          <w:szCs w:val="20"/>
        </w:rPr>
      </w:pPr>
      <w:r w:rsidRPr="007B7349">
        <w:rPr>
          <w:rFonts w:ascii="Arial" w:hAnsi="Arial" w:cs="Arial"/>
          <w:i/>
          <w:sz w:val="20"/>
          <w:szCs w:val="20"/>
        </w:rPr>
        <w:t>What is the financial impact and justification for this request? How will the investment of time, resources, and capital be returned to our company? (Please note any contractual or regulatory requirements associated with the request. If you have an NPV, IRR, or ROI calculation, please provide the link(s) in this section.)</w:t>
      </w:r>
    </w:p>
    <w:p w14:paraId="19AABBD8" w14:textId="77777777" w:rsidR="00395C6D" w:rsidRPr="007B7349" w:rsidRDefault="00395C6D" w:rsidP="00395C6D">
      <w:pPr>
        <w:keepNext/>
        <w:pBdr>
          <w:bottom w:val="single" w:sz="12" w:space="1" w:color="4F81BD"/>
        </w:pBdr>
        <w:spacing w:after="0"/>
        <w:ind w:left="360" w:right="90"/>
        <w:jc w:val="both"/>
        <w:rPr>
          <w:rFonts w:ascii="Arial" w:eastAsia="Times New Roman" w:hAnsi="Arial" w:cs="Arial"/>
          <w:b/>
          <w:bCs/>
          <w:color w:val="000000"/>
          <w:sz w:val="20"/>
          <w:szCs w:val="20"/>
        </w:rPr>
      </w:pPr>
      <w:r w:rsidRPr="007B7349">
        <w:rPr>
          <w:rFonts w:ascii="Arial" w:eastAsia="Times New Roman" w:hAnsi="Arial" w:cs="Arial"/>
          <w:b/>
          <w:bCs/>
          <w:color w:val="000000"/>
          <w:sz w:val="20"/>
          <w:szCs w:val="20"/>
        </w:rPr>
        <w:t>Assumptions</w:t>
      </w:r>
    </w:p>
    <w:tbl>
      <w:tblPr>
        <w:tblW w:w="9690"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690"/>
      </w:tblGrid>
      <w:tr w:rsidR="00395C6D" w:rsidRPr="007B7349" w14:paraId="67DDDFC9" w14:textId="77777777" w:rsidTr="002B58FD">
        <w:trPr>
          <w:trHeight w:val="411"/>
        </w:trPr>
        <w:tc>
          <w:tcPr>
            <w:tcW w:w="9690" w:type="dxa"/>
            <w:shd w:val="clear" w:color="auto" w:fill="D3DFEE"/>
          </w:tcPr>
          <w:p w14:paraId="45F5201D" w14:textId="77777777" w:rsidR="00395C6D" w:rsidRPr="007B7349" w:rsidRDefault="00395C6D" w:rsidP="00395C6D">
            <w:pPr>
              <w:keepNext/>
              <w:keepLines/>
              <w:numPr>
                <w:ilvl w:val="0"/>
                <w:numId w:val="2"/>
              </w:numPr>
              <w:tabs>
                <w:tab w:val="left" w:pos="342"/>
              </w:tabs>
              <w:spacing w:before="60" w:after="120" w:line="240" w:lineRule="auto"/>
              <w:ind w:left="342" w:hanging="270"/>
              <w:jc w:val="both"/>
              <w:rPr>
                <w:rFonts w:ascii="Arial" w:eastAsia="Times New Roman" w:hAnsi="Arial" w:cs="Arial"/>
                <w:color w:val="000000"/>
                <w:sz w:val="20"/>
                <w:szCs w:val="20"/>
              </w:rPr>
            </w:pPr>
            <w:r w:rsidRPr="007B7349">
              <w:rPr>
                <w:rFonts w:ascii="Arial" w:hAnsi="Arial" w:cs="Arial"/>
                <w:i/>
                <w:sz w:val="20"/>
                <w:szCs w:val="20"/>
              </w:rPr>
              <w:t>Include at least two. Add more rows to each table as needed.</w:t>
            </w:r>
          </w:p>
        </w:tc>
      </w:tr>
      <w:tr w:rsidR="00395C6D" w:rsidRPr="007B7349" w14:paraId="4A88461F" w14:textId="77777777" w:rsidTr="002B58FD">
        <w:trPr>
          <w:trHeight w:val="411"/>
        </w:trPr>
        <w:tc>
          <w:tcPr>
            <w:tcW w:w="9690" w:type="dxa"/>
          </w:tcPr>
          <w:p w14:paraId="45DF0766" w14:textId="77777777" w:rsidR="00395C6D" w:rsidRPr="007B7349" w:rsidRDefault="00395C6D" w:rsidP="00395C6D">
            <w:pPr>
              <w:keepNext/>
              <w:keepLines/>
              <w:numPr>
                <w:ilvl w:val="0"/>
                <w:numId w:val="2"/>
              </w:numPr>
              <w:tabs>
                <w:tab w:val="left" w:pos="342"/>
              </w:tabs>
              <w:spacing w:before="60" w:after="120" w:line="240" w:lineRule="auto"/>
              <w:ind w:left="342" w:hanging="270"/>
              <w:jc w:val="both"/>
              <w:rPr>
                <w:rFonts w:ascii="Arial" w:eastAsia="Times New Roman" w:hAnsi="Arial" w:cs="Arial"/>
                <w:color w:val="000000"/>
                <w:sz w:val="20"/>
                <w:szCs w:val="20"/>
              </w:rPr>
            </w:pPr>
            <w:r w:rsidRPr="007B7349">
              <w:rPr>
                <w:rFonts w:ascii="Arial" w:eastAsia="Times New Roman" w:hAnsi="Arial" w:cs="Arial"/>
                <w:color w:val="000000"/>
                <w:sz w:val="20"/>
                <w:szCs w:val="20"/>
              </w:rPr>
              <w:t>Most of the financial cost will be to the developers who plan, design, and build the app and test all the included functionalities. The secondary costs would be to the marketing team, which advertises the app, and the sales team, which will make contracts with larger clients.</w:t>
            </w:r>
          </w:p>
          <w:p w14:paraId="182BA4AE" w14:textId="77777777" w:rsidR="00395C6D" w:rsidRPr="007B7349" w:rsidRDefault="00395C6D" w:rsidP="00395C6D">
            <w:pPr>
              <w:keepNext/>
              <w:keepLines/>
              <w:numPr>
                <w:ilvl w:val="0"/>
                <w:numId w:val="2"/>
              </w:numPr>
              <w:tabs>
                <w:tab w:val="left" w:pos="342"/>
              </w:tabs>
              <w:spacing w:before="60" w:after="120" w:line="240" w:lineRule="auto"/>
              <w:ind w:left="342" w:hanging="270"/>
              <w:jc w:val="both"/>
              <w:rPr>
                <w:rFonts w:ascii="Arial" w:eastAsia="Times New Roman" w:hAnsi="Arial" w:cs="Arial"/>
                <w:color w:val="000000"/>
                <w:sz w:val="20"/>
                <w:szCs w:val="20"/>
              </w:rPr>
            </w:pPr>
            <w:r w:rsidRPr="007B7349">
              <w:rPr>
                <w:rFonts w:ascii="Arial" w:eastAsia="Times New Roman" w:hAnsi="Arial" w:cs="Arial"/>
                <w:color w:val="000000"/>
                <w:sz w:val="20"/>
                <w:szCs w:val="20"/>
              </w:rPr>
              <w:t xml:space="preserve">To justify this request, I would say that an idea like this is not yet in common usage, if it exists at all, and it would be beneficial since many people are exploring photography, becoming gig workers, and engaging in creative disciplines. </w:t>
            </w:r>
          </w:p>
          <w:p w14:paraId="5D596BC5" w14:textId="77777777" w:rsidR="00395C6D" w:rsidRPr="007B7349" w:rsidRDefault="00395C6D" w:rsidP="00395C6D">
            <w:pPr>
              <w:keepNext/>
              <w:keepLines/>
              <w:numPr>
                <w:ilvl w:val="0"/>
                <w:numId w:val="2"/>
              </w:numPr>
              <w:tabs>
                <w:tab w:val="left" w:pos="342"/>
              </w:tabs>
              <w:spacing w:before="60" w:after="120" w:line="240" w:lineRule="auto"/>
              <w:ind w:left="342" w:hanging="270"/>
              <w:jc w:val="both"/>
              <w:rPr>
                <w:rFonts w:ascii="Arial" w:eastAsia="Times New Roman" w:hAnsi="Arial" w:cs="Arial"/>
                <w:color w:val="000000"/>
                <w:sz w:val="20"/>
                <w:szCs w:val="20"/>
              </w:rPr>
            </w:pPr>
            <w:r w:rsidRPr="007B7349">
              <w:rPr>
                <w:rFonts w:ascii="Arial" w:eastAsia="Times New Roman" w:hAnsi="Arial" w:cs="Arial"/>
                <w:color w:val="000000"/>
                <w:sz w:val="20"/>
                <w:szCs w:val="20"/>
              </w:rPr>
              <w:t xml:space="preserve">Also, it will generate revenue upon completion by serving sponsored locations and advertisements through the application. Businesses can pay the company (us) to have their locations featured above other places so that we may generate revenue. </w:t>
            </w:r>
          </w:p>
        </w:tc>
      </w:tr>
    </w:tbl>
    <w:p w14:paraId="68F70021" w14:textId="77777777" w:rsidR="00395C6D" w:rsidRPr="007B7349" w:rsidRDefault="00395C6D" w:rsidP="00395C6D">
      <w:pPr>
        <w:keepNext/>
        <w:pBdr>
          <w:bottom w:val="single" w:sz="12" w:space="1" w:color="4F81BD"/>
        </w:pBdr>
        <w:spacing w:after="0"/>
        <w:ind w:left="360" w:right="90"/>
        <w:jc w:val="both"/>
        <w:rPr>
          <w:rFonts w:ascii="Arial" w:eastAsia="Times New Roman" w:hAnsi="Arial" w:cs="Arial"/>
          <w:b/>
          <w:bCs/>
          <w:color w:val="000000"/>
          <w:sz w:val="20"/>
          <w:szCs w:val="20"/>
        </w:rPr>
      </w:pPr>
    </w:p>
    <w:p w14:paraId="66CCEF44" w14:textId="77777777" w:rsidR="00395C6D" w:rsidRPr="007B7349" w:rsidRDefault="00395C6D" w:rsidP="00395C6D">
      <w:pPr>
        <w:keepNext/>
        <w:pBdr>
          <w:bottom w:val="single" w:sz="12" w:space="1" w:color="4F81BD"/>
        </w:pBdr>
        <w:spacing w:after="0"/>
        <w:ind w:left="360" w:right="90"/>
        <w:jc w:val="both"/>
        <w:rPr>
          <w:rFonts w:ascii="Arial" w:eastAsia="Times New Roman" w:hAnsi="Arial" w:cs="Arial"/>
          <w:b/>
          <w:bCs/>
          <w:color w:val="000000"/>
          <w:sz w:val="20"/>
          <w:szCs w:val="20"/>
        </w:rPr>
      </w:pPr>
      <w:r w:rsidRPr="007B7349">
        <w:rPr>
          <w:rFonts w:ascii="Arial" w:eastAsia="Times New Roman" w:hAnsi="Arial" w:cs="Arial"/>
          <w:b/>
          <w:bCs/>
          <w:color w:val="000000"/>
          <w:sz w:val="20"/>
          <w:szCs w:val="20"/>
        </w:rPr>
        <w:t>Competitive Landscape / Context</w:t>
      </w:r>
    </w:p>
    <w:tbl>
      <w:tblPr>
        <w:tblW w:w="9705"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05"/>
      </w:tblGrid>
      <w:tr w:rsidR="00395C6D" w:rsidRPr="007B7349" w14:paraId="3661C09D" w14:textId="77777777" w:rsidTr="002B58FD">
        <w:trPr>
          <w:trHeight w:val="398"/>
        </w:trPr>
        <w:tc>
          <w:tcPr>
            <w:tcW w:w="9705" w:type="dxa"/>
            <w:shd w:val="clear" w:color="auto" w:fill="D3DFEE"/>
          </w:tcPr>
          <w:p w14:paraId="5F03F884" w14:textId="77777777" w:rsidR="00395C6D" w:rsidRPr="007B7349" w:rsidRDefault="00395C6D" w:rsidP="00395C6D">
            <w:pPr>
              <w:keepNext/>
              <w:keepLines/>
              <w:numPr>
                <w:ilvl w:val="0"/>
                <w:numId w:val="2"/>
              </w:numPr>
              <w:tabs>
                <w:tab w:val="left" w:pos="342"/>
              </w:tabs>
              <w:spacing w:before="60" w:after="120" w:line="240" w:lineRule="auto"/>
              <w:ind w:left="342" w:hanging="270"/>
              <w:jc w:val="both"/>
              <w:rPr>
                <w:rFonts w:ascii="Arial" w:eastAsia="Times New Roman" w:hAnsi="Arial" w:cs="Arial"/>
                <w:color w:val="000000"/>
                <w:sz w:val="20"/>
                <w:szCs w:val="20"/>
              </w:rPr>
            </w:pPr>
            <w:r w:rsidRPr="007B7349">
              <w:rPr>
                <w:rFonts w:ascii="Arial" w:hAnsi="Arial" w:cs="Arial"/>
                <w:i/>
                <w:sz w:val="20"/>
                <w:szCs w:val="20"/>
              </w:rPr>
              <w:t>Include at least two.</w:t>
            </w:r>
          </w:p>
        </w:tc>
      </w:tr>
      <w:tr w:rsidR="00395C6D" w:rsidRPr="007B7349" w14:paraId="59EA3915" w14:textId="77777777" w:rsidTr="002B58FD">
        <w:trPr>
          <w:trHeight w:val="398"/>
        </w:trPr>
        <w:tc>
          <w:tcPr>
            <w:tcW w:w="9705" w:type="dxa"/>
          </w:tcPr>
          <w:p w14:paraId="5F2706A6" w14:textId="77777777" w:rsidR="00395C6D" w:rsidRPr="007B7349" w:rsidRDefault="00395C6D" w:rsidP="00395C6D">
            <w:pPr>
              <w:keepNext/>
              <w:keepLines/>
              <w:numPr>
                <w:ilvl w:val="0"/>
                <w:numId w:val="2"/>
              </w:numPr>
              <w:tabs>
                <w:tab w:val="left" w:pos="342"/>
              </w:tabs>
              <w:spacing w:before="60" w:after="120" w:line="240" w:lineRule="auto"/>
              <w:ind w:left="342" w:hanging="270"/>
              <w:jc w:val="both"/>
              <w:rPr>
                <w:rFonts w:ascii="Arial" w:eastAsia="Times New Roman" w:hAnsi="Arial" w:cs="Arial"/>
                <w:color w:val="000000"/>
                <w:sz w:val="20"/>
                <w:szCs w:val="20"/>
              </w:rPr>
            </w:pPr>
            <w:r w:rsidRPr="007B7349">
              <w:rPr>
                <w:rFonts w:ascii="Arial" w:eastAsia="Times New Roman" w:hAnsi="Arial" w:cs="Arial"/>
                <w:color w:val="000000"/>
                <w:sz w:val="20"/>
                <w:szCs w:val="20"/>
              </w:rPr>
              <w:t>A competitor could be Instagram, which has a location feature when you post an image that shows where you posted from on a map, along with the pictures from other users who took a photo there. However, it is not simple to look at a map and find the best locations for photos; you have to know where to look to view the images for that location.</w:t>
            </w:r>
          </w:p>
          <w:p w14:paraId="7736F04F" w14:textId="77777777" w:rsidR="00395C6D" w:rsidRPr="007B7349" w:rsidRDefault="00395C6D" w:rsidP="00395C6D">
            <w:pPr>
              <w:keepNext/>
              <w:keepLines/>
              <w:numPr>
                <w:ilvl w:val="0"/>
                <w:numId w:val="2"/>
              </w:numPr>
              <w:tabs>
                <w:tab w:val="left" w:pos="342"/>
              </w:tabs>
              <w:spacing w:before="60" w:after="120" w:line="240" w:lineRule="auto"/>
              <w:ind w:left="342" w:hanging="270"/>
              <w:jc w:val="both"/>
              <w:rPr>
                <w:rFonts w:ascii="Arial" w:eastAsia="Times New Roman" w:hAnsi="Arial" w:cs="Arial"/>
                <w:color w:val="000000"/>
                <w:sz w:val="20"/>
                <w:szCs w:val="20"/>
              </w:rPr>
            </w:pPr>
            <w:r w:rsidRPr="007B7349">
              <w:rPr>
                <w:rFonts w:ascii="Arial" w:eastAsia="Times New Roman" w:hAnsi="Arial" w:cs="Arial"/>
                <w:color w:val="000000"/>
                <w:sz w:val="20"/>
                <w:szCs w:val="20"/>
              </w:rPr>
              <w:t>Another competitor is Snapchat, which has a location map. Yet, it is not the best for photography since people use their smartphone cameras, and it is only for temporary pictures, not studio photography. Similarly, the demographic I would like to serve is not the same as Snapchat since it is for people of all ages, not just youths in school.</w:t>
            </w:r>
          </w:p>
          <w:p w14:paraId="11ADF705" w14:textId="77777777" w:rsidR="00395C6D" w:rsidRPr="007B7349" w:rsidRDefault="00395C6D" w:rsidP="00395C6D">
            <w:pPr>
              <w:keepNext/>
              <w:keepLines/>
              <w:numPr>
                <w:ilvl w:val="0"/>
                <w:numId w:val="2"/>
              </w:numPr>
              <w:tabs>
                <w:tab w:val="left" w:pos="342"/>
              </w:tabs>
              <w:spacing w:before="60" w:after="120" w:line="240" w:lineRule="auto"/>
              <w:ind w:left="342" w:hanging="270"/>
              <w:jc w:val="both"/>
              <w:rPr>
                <w:rFonts w:ascii="Arial" w:eastAsia="Times New Roman" w:hAnsi="Arial" w:cs="Arial"/>
                <w:color w:val="000000"/>
                <w:sz w:val="20"/>
                <w:szCs w:val="20"/>
              </w:rPr>
            </w:pPr>
            <w:r w:rsidRPr="007B7349">
              <w:rPr>
                <w:rFonts w:ascii="Arial" w:eastAsia="Times New Roman" w:hAnsi="Arial" w:cs="Arial"/>
                <w:color w:val="000000"/>
                <w:sz w:val="20"/>
                <w:szCs w:val="20"/>
              </w:rPr>
              <w:t>Last, there is WhatsApp, Google Maps, and Apple Maps, where you can drop a pin and send it to a person to mark the exact location on a map. These would be direct competitors. However, there is no social integration since it is based on individuals interacting.</w:t>
            </w:r>
          </w:p>
        </w:tc>
      </w:tr>
    </w:tbl>
    <w:p w14:paraId="099CB24C" w14:textId="77777777" w:rsidR="00395C6D" w:rsidRPr="007B7349" w:rsidRDefault="00395C6D" w:rsidP="00395C6D">
      <w:pPr>
        <w:keepNext/>
        <w:ind w:left="360"/>
        <w:jc w:val="both"/>
        <w:rPr>
          <w:rFonts w:ascii="Arial" w:hAnsi="Arial" w:cs="Arial"/>
          <w:sz w:val="20"/>
          <w:szCs w:val="20"/>
        </w:rPr>
      </w:pPr>
    </w:p>
    <w:p w14:paraId="5B70D504" w14:textId="77777777" w:rsidR="00395C6D" w:rsidRPr="007B7349" w:rsidRDefault="00395C6D" w:rsidP="00395C6D">
      <w:pPr>
        <w:keepNext/>
        <w:pBdr>
          <w:bottom w:val="single" w:sz="12" w:space="1" w:color="4F81BD"/>
        </w:pBdr>
        <w:tabs>
          <w:tab w:val="right" w:pos="8910"/>
          <w:tab w:val="right" w:pos="10440"/>
        </w:tabs>
        <w:spacing w:after="0"/>
        <w:ind w:left="360" w:right="90"/>
        <w:jc w:val="both"/>
        <w:rPr>
          <w:rFonts w:ascii="Arial" w:eastAsia="Times New Roman" w:hAnsi="Arial" w:cs="Arial"/>
          <w:b/>
          <w:bCs/>
          <w:color w:val="000000"/>
          <w:sz w:val="20"/>
          <w:szCs w:val="20"/>
        </w:rPr>
      </w:pPr>
      <w:r w:rsidRPr="007B7349">
        <w:rPr>
          <w:rFonts w:ascii="Arial" w:eastAsia="Times New Roman" w:hAnsi="Arial" w:cs="Arial"/>
          <w:b/>
          <w:bCs/>
          <w:color w:val="000000"/>
          <w:sz w:val="20"/>
          <w:szCs w:val="20"/>
        </w:rPr>
        <w:t xml:space="preserve">Tangible Return, Opportunity, or Value </w:t>
      </w:r>
      <w:r w:rsidRPr="007B7349">
        <w:rPr>
          <w:rFonts w:ascii="Arial" w:eastAsia="Times New Roman" w:hAnsi="Arial" w:cs="Arial"/>
          <w:b/>
          <w:bCs/>
          <w:color w:val="000000"/>
          <w:sz w:val="20"/>
          <w:szCs w:val="20"/>
        </w:rPr>
        <w:tab/>
        <w:t>One Time</w:t>
      </w:r>
      <w:r w:rsidRPr="007B7349">
        <w:rPr>
          <w:rFonts w:ascii="Arial" w:eastAsia="Times New Roman" w:hAnsi="Arial" w:cs="Arial"/>
          <w:b/>
          <w:bCs/>
          <w:color w:val="000000"/>
          <w:sz w:val="20"/>
          <w:szCs w:val="20"/>
        </w:rPr>
        <w:tab/>
        <w:t>On-Going</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6920"/>
        <w:gridCol w:w="1392"/>
        <w:gridCol w:w="1392"/>
      </w:tblGrid>
      <w:tr w:rsidR="00395C6D" w:rsidRPr="007B7349" w14:paraId="45F193F6" w14:textId="77777777" w:rsidTr="002B58FD">
        <w:trPr>
          <w:trHeight w:val="398"/>
        </w:trPr>
        <w:tc>
          <w:tcPr>
            <w:tcW w:w="6920" w:type="dxa"/>
            <w:tcBorders>
              <w:right w:val="nil"/>
            </w:tcBorders>
            <w:shd w:val="clear" w:color="auto" w:fill="D3DFEE"/>
          </w:tcPr>
          <w:p w14:paraId="12A8D844" w14:textId="77777777" w:rsidR="00395C6D" w:rsidRPr="007B7349" w:rsidRDefault="00395C6D" w:rsidP="00395C6D">
            <w:pPr>
              <w:keepNext/>
              <w:keepLines/>
              <w:numPr>
                <w:ilvl w:val="0"/>
                <w:numId w:val="2"/>
              </w:numPr>
              <w:tabs>
                <w:tab w:val="left" w:pos="342"/>
              </w:tabs>
              <w:spacing w:before="60" w:after="120" w:line="240" w:lineRule="auto"/>
              <w:ind w:left="342" w:hanging="270"/>
              <w:jc w:val="both"/>
              <w:rPr>
                <w:rFonts w:ascii="Arial" w:eastAsia="Times New Roman" w:hAnsi="Arial" w:cs="Arial"/>
                <w:color w:val="000000"/>
                <w:sz w:val="20"/>
                <w:szCs w:val="20"/>
              </w:rPr>
            </w:pPr>
            <w:r w:rsidRPr="007B7349">
              <w:rPr>
                <w:rFonts w:ascii="Arial" w:hAnsi="Arial" w:cs="Arial"/>
                <w:i/>
                <w:sz w:val="20"/>
                <w:szCs w:val="20"/>
              </w:rPr>
              <w:t>Include at least two. Estimate the best you can.</w:t>
            </w:r>
          </w:p>
        </w:tc>
        <w:tc>
          <w:tcPr>
            <w:tcW w:w="1392" w:type="dxa"/>
            <w:tcBorders>
              <w:left w:val="nil"/>
              <w:right w:val="nil"/>
            </w:tcBorders>
            <w:shd w:val="clear" w:color="auto" w:fill="D3DFEE"/>
          </w:tcPr>
          <w:p w14:paraId="727D6C10" w14:textId="77777777" w:rsidR="00395C6D" w:rsidRPr="007B7349" w:rsidRDefault="00395C6D" w:rsidP="002B58FD">
            <w:pPr>
              <w:keepNext/>
              <w:tabs>
                <w:tab w:val="decimal" w:pos="1062"/>
              </w:tabs>
              <w:jc w:val="both"/>
              <w:rPr>
                <w:rFonts w:ascii="Arial" w:eastAsia="Times New Roman" w:hAnsi="Arial" w:cs="Arial"/>
                <w:color w:val="000000"/>
                <w:sz w:val="20"/>
                <w:szCs w:val="20"/>
              </w:rPr>
            </w:pPr>
            <w:r w:rsidRPr="007B7349">
              <w:rPr>
                <w:rFonts w:ascii="Arial" w:eastAsia="Times New Roman" w:hAnsi="Arial" w:cs="Arial"/>
                <w:color w:val="000000"/>
                <w:sz w:val="20"/>
                <w:szCs w:val="20"/>
              </w:rPr>
              <w:t>$ 0</w:t>
            </w:r>
          </w:p>
        </w:tc>
        <w:tc>
          <w:tcPr>
            <w:tcW w:w="1392" w:type="dxa"/>
            <w:tcBorders>
              <w:left w:val="nil"/>
            </w:tcBorders>
            <w:shd w:val="clear" w:color="auto" w:fill="D3DFEE"/>
          </w:tcPr>
          <w:p w14:paraId="50A786F7" w14:textId="77777777" w:rsidR="00395C6D" w:rsidRPr="007B7349" w:rsidRDefault="00395C6D" w:rsidP="002B58FD">
            <w:pPr>
              <w:keepNext/>
              <w:tabs>
                <w:tab w:val="decimal" w:pos="1107"/>
              </w:tabs>
              <w:jc w:val="both"/>
              <w:rPr>
                <w:rFonts w:ascii="Arial" w:eastAsia="Times New Roman" w:hAnsi="Arial" w:cs="Arial"/>
                <w:color w:val="000000"/>
                <w:sz w:val="20"/>
                <w:szCs w:val="20"/>
              </w:rPr>
            </w:pPr>
            <w:r w:rsidRPr="007B7349">
              <w:rPr>
                <w:rFonts w:ascii="Arial" w:eastAsia="Times New Roman" w:hAnsi="Arial" w:cs="Arial"/>
                <w:color w:val="000000"/>
                <w:sz w:val="20"/>
                <w:szCs w:val="20"/>
              </w:rPr>
              <w:t>$ 0</w:t>
            </w:r>
          </w:p>
        </w:tc>
      </w:tr>
      <w:tr w:rsidR="00395C6D" w:rsidRPr="007B7349" w14:paraId="3B4D3839" w14:textId="77777777" w:rsidTr="002B58FD">
        <w:trPr>
          <w:trHeight w:val="398"/>
        </w:trPr>
        <w:tc>
          <w:tcPr>
            <w:tcW w:w="6920" w:type="dxa"/>
            <w:tcBorders>
              <w:right w:val="nil"/>
            </w:tcBorders>
          </w:tcPr>
          <w:p w14:paraId="5FC6233A" w14:textId="77777777" w:rsidR="00395C6D" w:rsidRPr="007B7349" w:rsidRDefault="00395C6D" w:rsidP="00395C6D">
            <w:pPr>
              <w:keepNext/>
              <w:keepLines/>
              <w:numPr>
                <w:ilvl w:val="0"/>
                <w:numId w:val="2"/>
              </w:numPr>
              <w:tabs>
                <w:tab w:val="left" w:pos="342"/>
              </w:tabs>
              <w:spacing w:before="60" w:after="120" w:line="240" w:lineRule="auto"/>
              <w:ind w:left="342" w:hanging="270"/>
              <w:jc w:val="both"/>
              <w:rPr>
                <w:rFonts w:ascii="Arial" w:eastAsia="Times New Roman" w:hAnsi="Arial" w:cs="Arial"/>
                <w:color w:val="000000"/>
                <w:sz w:val="20"/>
                <w:szCs w:val="20"/>
              </w:rPr>
            </w:pPr>
            <w:r w:rsidRPr="007B7349">
              <w:rPr>
                <w:rFonts w:ascii="Arial" w:eastAsia="Times New Roman" w:hAnsi="Arial" w:cs="Arial"/>
                <w:color w:val="000000"/>
                <w:sz w:val="20"/>
                <w:szCs w:val="20"/>
              </w:rPr>
              <w:t>Sponsorship of locations on the map as a “Featured Location”</w:t>
            </w:r>
          </w:p>
        </w:tc>
        <w:tc>
          <w:tcPr>
            <w:tcW w:w="1392" w:type="dxa"/>
            <w:tcBorders>
              <w:left w:val="nil"/>
              <w:right w:val="nil"/>
            </w:tcBorders>
          </w:tcPr>
          <w:p w14:paraId="4F424043" w14:textId="77777777" w:rsidR="00395C6D" w:rsidRPr="007B7349" w:rsidRDefault="00395C6D" w:rsidP="002B58FD">
            <w:pPr>
              <w:keepNext/>
              <w:tabs>
                <w:tab w:val="decimal" w:pos="1062"/>
              </w:tabs>
              <w:jc w:val="both"/>
              <w:rPr>
                <w:rFonts w:ascii="Arial" w:eastAsia="Times New Roman" w:hAnsi="Arial" w:cs="Arial"/>
                <w:color w:val="000000"/>
                <w:sz w:val="20"/>
                <w:szCs w:val="20"/>
              </w:rPr>
            </w:pPr>
            <w:r w:rsidRPr="007B7349">
              <w:rPr>
                <w:rFonts w:ascii="Arial" w:eastAsia="Times New Roman" w:hAnsi="Arial" w:cs="Arial"/>
                <w:color w:val="000000"/>
                <w:sz w:val="20"/>
                <w:szCs w:val="20"/>
              </w:rPr>
              <w:t>$ 7,500</w:t>
            </w:r>
          </w:p>
        </w:tc>
        <w:tc>
          <w:tcPr>
            <w:tcW w:w="1392" w:type="dxa"/>
            <w:tcBorders>
              <w:left w:val="nil"/>
            </w:tcBorders>
          </w:tcPr>
          <w:p w14:paraId="3BA81C2A" w14:textId="77777777" w:rsidR="00395C6D" w:rsidRPr="007B7349" w:rsidRDefault="00395C6D" w:rsidP="002B58FD">
            <w:pPr>
              <w:keepNext/>
              <w:tabs>
                <w:tab w:val="decimal" w:pos="1107"/>
              </w:tabs>
              <w:jc w:val="both"/>
              <w:rPr>
                <w:rFonts w:ascii="Arial" w:eastAsia="Times New Roman" w:hAnsi="Arial" w:cs="Arial"/>
                <w:color w:val="000000"/>
                <w:sz w:val="20"/>
                <w:szCs w:val="20"/>
              </w:rPr>
            </w:pPr>
            <w:r w:rsidRPr="007B7349">
              <w:rPr>
                <w:rFonts w:ascii="Arial" w:eastAsia="Times New Roman" w:hAnsi="Arial" w:cs="Arial"/>
                <w:color w:val="000000"/>
                <w:sz w:val="20"/>
                <w:szCs w:val="20"/>
              </w:rPr>
              <w:t>$ 5,000</w:t>
            </w:r>
          </w:p>
        </w:tc>
      </w:tr>
      <w:tr w:rsidR="00395C6D" w:rsidRPr="007B7349" w14:paraId="151D449B" w14:textId="77777777" w:rsidTr="002B58FD">
        <w:trPr>
          <w:trHeight w:val="398"/>
        </w:trPr>
        <w:tc>
          <w:tcPr>
            <w:tcW w:w="6920" w:type="dxa"/>
            <w:tcBorders>
              <w:top w:val="single" w:sz="8" w:space="0" w:color="7BA0CD"/>
              <w:left w:val="single" w:sz="8" w:space="0" w:color="7BA0CD"/>
              <w:bottom w:val="single" w:sz="8" w:space="0" w:color="7BA0CD"/>
              <w:right w:val="nil"/>
            </w:tcBorders>
          </w:tcPr>
          <w:p w14:paraId="1C72A8B1" w14:textId="77777777" w:rsidR="00395C6D" w:rsidRPr="007B7349" w:rsidRDefault="00395C6D" w:rsidP="00395C6D">
            <w:pPr>
              <w:keepNext/>
              <w:keepLines/>
              <w:numPr>
                <w:ilvl w:val="0"/>
                <w:numId w:val="2"/>
              </w:numPr>
              <w:tabs>
                <w:tab w:val="left" w:pos="342"/>
              </w:tabs>
              <w:spacing w:before="60" w:after="120" w:line="240" w:lineRule="auto"/>
              <w:ind w:left="342" w:hanging="270"/>
              <w:jc w:val="both"/>
              <w:rPr>
                <w:rFonts w:ascii="Arial" w:eastAsia="Times New Roman" w:hAnsi="Arial" w:cs="Arial"/>
                <w:color w:val="000000"/>
                <w:sz w:val="20"/>
                <w:szCs w:val="20"/>
              </w:rPr>
            </w:pPr>
            <w:r w:rsidRPr="007B7349">
              <w:rPr>
                <w:rFonts w:ascii="Arial" w:eastAsia="Times New Roman" w:hAnsi="Arial" w:cs="Arial"/>
                <w:color w:val="000000"/>
                <w:sz w:val="20"/>
                <w:szCs w:val="20"/>
              </w:rPr>
              <w:t>Advertisements within the app that 3rd party companies buy</w:t>
            </w:r>
          </w:p>
        </w:tc>
        <w:tc>
          <w:tcPr>
            <w:tcW w:w="1392" w:type="dxa"/>
            <w:tcBorders>
              <w:top w:val="single" w:sz="8" w:space="0" w:color="7BA0CD"/>
              <w:left w:val="nil"/>
              <w:bottom w:val="single" w:sz="8" w:space="0" w:color="7BA0CD"/>
              <w:right w:val="nil"/>
            </w:tcBorders>
          </w:tcPr>
          <w:p w14:paraId="75BE5ACD" w14:textId="77777777" w:rsidR="00395C6D" w:rsidRPr="007B7349" w:rsidRDefault="00395C6D" w:rsidP="002B58FD">
            <w:pPr>
              <w:keepNext/>
              <w:tabs>
                <w:tab w:val="decimal" w:pos="1062"/>
              </w:tabs>
              <w:jc w:val="both"/>
              <w:rPr>
                <w:rFonts w:ascii="Arial" w:eastAsia="Times New Roman" w:hAnsi="Arial" w:cs="Arial"/>
                <w:color w:val="000000"/>
                <w:sz w:val="20"/>
                <w:szCs w:val="20"/>
              </w:rPr>
            </w:pPr>
            <w:r w:rsidRPr="007B7349">
              <w:rPr>
                <w:rFonts w:ascii="Arial" w:eastAsia="Times New Roman" w:hAnsi="Arial" w:cs="Arial"/>
                <w:color w:val="000000"/>
                <w:sz w:val="20"/>
                <w:szCs w:val="20"/>
              </w:rPr>
              <w:t>$ 3,000</w:t>
            </w:r>
          </w:p>
        </w:tc>
        <w:tc>
          <w:tcPr>
            <w:tcW w:w="1392" w:type="dxa"/>
            <w:tcBorders>
              <w:top w:val="single" w:sz="8" w:space="0" w:color="7BA0CD"/>
              <w:left w:val="nil"/>
              <w:bottom w:val="single" w:sz="8" w:space="0" w:color="7BA0CD"/>
              <w:right w:val="single" w:sz="8" w:space="0" w:color="7BA0CD"/>
            </w:tcBorders>
          </w:tcPr>
          <w:p w14:paraId="22AE55C6" w14:textId="77777777" w:rsidR="00395C6D" w:rsidRPr="007B7349" w:rsidRDefault="00395C6D" w:rsidP="002B58FD">
            <w:pPr>
              <w:keepNext/>
              <w:tabs>
                <w:tab w:val="decimal" w:pos="1107"/>
              </w:tabs>
              <w:jc w:val="both"/>
              <w:rPr>
                <w:rFonts w:ascii="Arial" w:eastAsia="Times New Roman" w:hAnsi="Arial" w:cs="Arial"/>
                <w:color w:val="000000"/>
                <w:sz w:val="20"/>
                <w:szCs w:val="20"/>
              </w:rPr>
            </w:pPr>
            <w:r w:rsidRPr="007B7349">
              <w:rPr>
                <w:rFonts w:ascii="Arial" w:eastAsia="Times New Roman" w:hAnsi="Arial" w:cs="Arial"/>
                <w:color w:val="000000"/>
                <w:sz w:val="20"/>
                <w:szCs w:val="20"/>
              </w:rPr>
              <w:t>$ 2,500</w:t>
            </w:r>
          </w:p>
        </w:tc>
      </w:tr>
    </w:tbl>
    <w:p w14:paraId="1EDDA037" w14:textId="77777777" w:rsidR="00395C6D" w:rsidRPr="007B7349" w:rsidRDefault="00395C6D" w:rsidP="00395C6D">
      <w:pPr>
        <w:keepNext/>
        <w:pBdr>
          <w:bottom w:val="single" w:sz="12" w:space="1" w:color="4F81BD"/>
        </w:pBdr>
        <w:tabs>
          <w:tab w:val="right" w:pos="10440"/>
        </w:tabs>
        <w:spacing w:after="0"/>
        <w:ind w:left="360" w:right="90"/>
        <w:jc w:val="both"/>
        <w:rPr>
          <w:rFonts w:ascii="Arial" w:eastAsia="Times New Roman" w:hAnsi="Arial" w:cs="Arial"/>
          <w:b/>
          <w:bCs/>
          <w:color w:val="000000"/>
          <w:sz w:val="20"/>
          <w:szCs w:val="20"/>
        </w:rPr>
      </w:pPr>
      <w:r w:rsidRPr="007B7349">
        <w:rPr>
          <w:rFonts w:ascii="Arial" w:eastAsia="Times New Roman" w:hAnsi="Arial" w:cs="Arial"/>
          <w:b/>
          <w:bCs/>
          <w:color w:val="000000"/>
          <w:sz w:val="20"/>
          <w:szCs w:val="20"/>
        </w:rPr>
        <w:t>Intangible Benefits</w:t>
      </w:r>
      <w:r w:rsidRPr="007B7349">
        <w:rPr>
          <w:rFonts w:ascii="Arial" w:eastAsia="Times New Roman" w:hAnsi="Arial" w:cs="Arial"/>
          <w:b/>
          <w:bCs/>
          <w:color w:val="000000"/>
          <w:sz w:val="20"/>
          <w:szCs w:val="20"/>
        </w:rPr>
        <w:tab/>
        <w:t>Impact or Value</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00" w:firstRow="0" w:lastRow="0" w:firstColumn="0" w:lastColumn="0" w:noHBand="0" w:noVBand="1"/>
      </w:tblPr>
      <w:tblGrid>
        <w:gridCol w:w="8354"/>
        <w:gridCol w:w="1350"/>
      </w:tblGrid>
      <w:tr w:rsidR="00395C6D" w:rsidRPr="007B7349" w14:paraId="164ED845" w14:textId="77777777" w:rsidTr="002B58FD">
        <w:trPr>
          <w:trHeight w:val="420"/>
        </w:trPr>
        <w:tc>
          <w:tcPr>
            <w:tcW w:w="8354" w:type="dxa"/>
            <w:tcBorders>
              <w:right w:val="nil"/>
            </w:tcBorders>
            <w:shd w:val="clear" w:color="auto" w:fill="D3DFEE"/>
          </w:tcPr>
          <w:p w14:paraId="37581068" w14:textId="77777777" w:rsidR="00395C6D" w:rsidRPr="007B7349" w:rsidRDefault="00395C6D" w:rsidP="00395C6D">
            <w:pPr>
              <w:keepNext/>
              <w:keepLines/>
              <w:numPr>
                <w:ilvl w:val="0"/>
                <w:numId w:val="2"/>
              </w:numPr>
              <w:tabs>
                <w:tab w:val="left" w:pos="342"/>
              </w:tabs>
              <w:spacing w:before="60" w:after="120" w:line="240" w:lineRule="auto"/>
              <w:ind w:left="342" w:hanging="270"/>
              <w:jc w:val="both"/>
              <w:rPr>
                <w:rFonts w:ascii="Arial" w:eastAsia="Times New Roman" w:hAnsi="Arial" w:cs="Arial"/>
                <w:color w:val="000000"/>
                <w:sz w:val="20"/>
                <w:szCs w:val="20"/>
              </w:rPr>
            </w:pPr>
            <w:r w:rsidRPr="007B7349">
              <w:rPr>
                <w:rFonts w:ascii="Arial" w:hAnsi="Arial" w:cs="Arial"/>
                <w:i/>
                <w:sz w:val="20"/>
                <w:szCs w:val="20"/>
              </w:rPr>
              <w:t>Include at least two.</w:t>
            </w:r>
          </w:p>
        </w:tc>
        <w:tc>
          <w:tcPr>
            <w:tcW w:w="1350" w:type="dxa"/>
            <w:tcBorders>
              <w:left w:val="nil"/>
            </w:tcBorders>
            <w:shd w:val="clear" w:color="auto" w:fill="D3DFEE"/>
          </w:tcPr>
          <w:p w14:paraId="487A48FC" w14:textId="77777777" w:rsidR="00395C6D" w:rsidRPr="007B7349" w:rsidRDefault="00395C6D" w:rsidP="002B58FD">
            <w:pPr>
              <w:keepNext/>
              <w:tabs>
                <w:tab w:val="decimal" w:pos="1062"/>
              </w:tabs>
              <w:ind w:left="72"/>
              <w:jc w:val="both"/>
              <w:rPr>
                <w:rFonts w:ascii="Arial" w:eastAsia="Times New Roman" w:hAnsi="Arial" w:cs="Arial"/>
                <w:color w:val="000000"/>
                <w:sz w:val="20"/>
                <w:szCs w:val="20"/>
              </w:rPr>
            </w:pPr>
            <w:r w:rsidRPr="007B7349">
              <w:rPr>
                <w:rFonts w:ascii="Arial" w:eastAsia="Times New Roman" w:hAnsi="Arial" w:cs="Arial"/>
                <w:color w:val="000000"/>
                <w:sz w:val="20"/>
                <w:szCs w:val="20"/>
              </w:rPr>
              <w:t>$ 0</w:t>
            </w:r>
          </w:p>
        </w:tc>
      </w:tr>
      <w:tr w:rsidR="00395C6D" w:rsidRPr="007B7349" w14:paraId="63A461A1" w14:textId="77777777" w:rsidTr="002B58FD">
        <w:trPr>
          <w:trHeight w:val="420"/>
        </w:trPr>
        <w:tc>
          <w:tcPr>
            <w:tcW w:w="8354" w:type="dxa"/>
            <w:tcBorders>
              <w:right w:val="nil"/>
            </w:tcBorders>
          </w:tcPr>
          <w:p w14:paraId="69CB980B" w14:textId="77777777" w:rsidR="00395C6D" w:rsidRPr="007B7349" w:rsidRDefault="00395C6D" w:rsidP="00395C6D">
            <w:pPr>
              <w:keepNext/>
              <w:keepLines/>
              <w:numPr>
                <w:ilvl w:val="0"/>
                <w:numId w:val="2"/>
              </w:numPr>
              <w:tabs>
                <w:tab w:val="left" w:pos="342"/>
              </w:tabs>
              <w:spacing w:before="60" w:after="120" w:line="240" w:lineRule="auto"/>
              <w:ind w:left="342" w:hanging="270"/>
              <w:jc w:val="both"/>
              <w:rPr>
                <w:rFonts w:ascii="Arial" w:eastAsia="Times New Roman" w:hAnsi="Arial" w:cs="Arial"/>
                <w:color w:val="000000"/>
                <w:sz w:val="20"/>
                <w:szCs w:val="20"/>
              </w:rPr>
            </w:pPr>
            <w:r w:rsidRPr="007B7349">
              <w:rPr>
                <w:rFonts w:ascii="Arial" w:eastAsia="Times New Roman" w:hAnsi="Arial" w:cs="Arial"/>
                <w:color w:val="000000"/>
                <w:sz w:val="20"/>
                <w:szCs w:val="20"/>
              </w:rPr>
              <w:t>Market share of social media applications</w:t>
            </w:r>
          </w:p>
        </w:tc>
        <w:tc>
          <w:tcPr>
            <w:tcW w:w="1350" w:type="dxa"/>
            <w:tcBorders>
              <w:left w:val="nil"/>
            </w:tcBorders>
          </w:tcPr>
          <w:p w14:paraId="4294DB0D" w14:textId="77777777" w:rsidR="00395C6D" w:rsidRPr="007B7349" w:rsidRDefault="00395C6D" w:rsidP="002B58FD">
            <w:pPr>
              <w:keepNext/>
              <w:tabs>
                <w:tab w:val="decimal" w:pos="1062"/>
              </w:tabs>
              <w:ind w:left="72"/>
              <w:jc w:val="both"/>
              <w:rPr>
                <w:rFonts w:ascii="Arial" w:eastAsia="Times New Roman" w:hAnsi="Arial" w:cs="Arial"/>
                <w:color w:val="000000"/>
                <w:sz w:val="20"/>
                <w:szCs w:val="20"/>
              </w:rPr>
            </w:pPr>
            <w:r w:rsidRPr="007B7349">
              <w:rPr>
                <w:rFonts w:ascii="Arial" w:eastAsia="Times New Roman" w:hAnsi="Arial" w:cs="Arial"/>
                <w:color w:val="000000"/>
                <w:sz w:val="20"/>
                <w:szCs w:val="20"/>
              </w:rPr>
              <w:t>$ 20,000</w:t>
            </w:r>
          </w:p>
        </w:tc>
      </w:tr>
      <w:tr w:rsidR="00395C6D" w:rsidRPr="007B7349" w14:paraId="72C0E5D5" w14:textId="77777777" w:rsidTr="002B58FD">
        <w:trPr>
          <w:trHeight w:val="420"/>
        </w:trPr>
        <w:tc>
          <w:tcPr>
            <w:tcW w:w="8354" w:type="dxa"/>
            <w:tcBorders>
              <w:top w:val="single" w:sz="8" w:space="0" w:color="7BA0CD"/>
              <w:left w:val="single" w:sz="8" w:space="0" w:color="7BA0CD"/>
              <w:bottom w:val="single" w:sz="8" w:space="0" w:color="7BA0CD"/>
              <w:right w:val="nil"/>
            </w:tcBorders>
          </w:tcPr>
          <w:p w14:paraId="34424A83" w14:textId="77777777" w:rsidR="00395C6D" w:rsidRPr="007B7349" w:rsidRDefault="00395C6D" w:rsidP="00395C6D">
            <w:pPr>
              <w:keepNext/>
              <w:keepLines/>
              <w:numPr>
                <w:ilvl w:val="0"/>
                <w:numId w:val="2"/>
              </w:numPr>
              <w:tabs>
                <w:tab w:val="left" w:pos="342"/>
              </w:tabs>
              <w:spacing w:before="60" w:after="120" w:line="240" w:lineRule="auto"/>
              <w:ind w:left="342" w:hanging="270"/>
              <w:jc w:val="both"/>
              <w:rPr>
                <w:rFonts w:ascii="Arial" w:eastAsia="Times New Roman" w:hAnsi="Arial" w:cs="Arial"/>
                <w:color w:val="000000"/>
                <w:sz w:val="20"/>
                <w:szCs w:val="20"/>
              </w:rPr>
            </w:pPr>
            <w:r w:rsidRPr="007B7349">
              <w:rPr>
                <w:rFonts w:ascii="Arial" w:eastAsia="Times New Roman" w:hAnsi="Arial" w:cs="Arial"/>
                <w:color w:val="000000"/>
                <w:sz w:val="20"/>
                <w:szCs w:val="20"/>
              </w:rPr>
              <w:t>Network effect of the app being spread among social groups</w:t>
            </w:r>
          </w:p>
        </w:tc>
        <w:tc>
          <w:tcPr>
            <w:tcW w:w="1350" w:type="dxa"/>
            <w:tcBorders>
              <w:top w:val="single" w:sz="8" w:space="0" w:color="7BA0CD"/>
              <w:left w:val="nil"/>
              <w:bottom w:val="single" w:sz="8" w:space="0" w:color="7BA0CD"/>
              <w:right w:val="single" w:sz="8" w:space="0" w:color="7BA0CD"/>
            </w:tcBorders>
          </w:tcPr>
          <w:p w14:paraId="6E314214" w14:textId="77777777" w:rsidR="00395C6D" w:rsidRPr="007B7349" w:rsidRDefault="00395C6D" w:rsidP="002B58FD">
            <w:pPr>
              <w:keepNext/>
              <w:tabs>
                <w:tab w:val="decimal" w:pos="1062"/>
              </w:tabs>
              <w:ind w:left="72"/>
              <w:jc w:val="both"/>
              <w:rPr>
                <w:rFonts w:ascii="Arial" w:eastAsia="Times New Roman" w:hAnsi="Arial" w:cs="Arial"/>
                <w:color w:val="000000"/>
                <w:sz w:val="20"/>
                <w:szCs w:val="20"/>
              </w:rPr>
            </w:pPr>
            <w:r w:rsidRPr="007B7349">
              <w:rPr>
                <w:rFonts w:ascii="Arial" w:eastAsia="Times New Roman" w:hAnsi="Arial" w:cs="Arial"/>
                <w:color w:val="000000"/>
                <w:sz w:val="20"/>
                <w:szCs w:val="20"/>
              </w:rPr>
              <w:t>$ 100,000</w:t>
            </w:r>
          </w:p>
        </w:tc>
      </w:tr>
    </w:tbl>
    <w:p w14:paraId="6D3E2439" w14:textId="77777777" w:rsidR="00395C6D" w:rsidRPr="007B7349" w:rsidRDefault="00395C6D" w:rsidP="00395C6D">
      <w:pPr>
        <w:keepNext/>
        <w:ind w:left="360"/>
        <w:jc w:val="both"/>
        <w:rPr>
          <w:rFonts w:ascii="Arial" w:hAnsi="Arial" w:cs="Arial"/>
          <w:b/>
          <w:sz w:val="20"/>
          <w:szCs w:val="20"/>
        </w:rPr>
      </w:pPr>
    </w:p>
    <w:p w14:paraId="040084B0" w14:textId="77777777" w:rsidR="00395C6D" w:rsidRPr="007B7349" w:rsidRDefault="00395C6D" w:rsidP="00395C6D">
      <w:pPr>
        <w:keepNext/>
        <w:keepLines/>
        <w:numPr>
          <w:ilvl w:val="0"/>
          <w:numId w:val="1"/>
        </w:numPr>
        <w:spacing w:before="60" w:after="120" w:line="240" w:lineRule="auto"/>
        <w:jc w:val="both"/>
        <w:rPr>
          <w:rFonts w:ascii="Arial" w:hAnsi="Arial" w:cs="Arial"/>
          <w:b/>
          <w:sz w:val="20"/>
          <w:szCs w:val="20"/>
        </w:rPr>
      </w:pPr>
      <w:r w:rsidRPr="007B7349">
        <w:rPr>
          <w:rFonts w:ascii="Arial" w:hAnsi="Arial" w:cs="Arial"/>
          <w:b/>
          <w:sz w:val="20"/>
          <w:szCs w:val="20"/>
        </w:rPr>
        <w:t xml:space="preserve">Product Requirements </w:t>
      </w:r>
    </w:p>
    <w:p w14:paraId="22EF0FA8" w14:textId="77777777" w:rsidR="00395C6D" w:rsidRPr="007B7349" w:rsidRDefault="00395C6D" w:rsidP="00395C6D">
      <w:pPr>
        <w:keepNext/>
        <w:keepLines/>
        <w:ind w:left="360"/>
        <w:jc w:val="both"/>
        <w:rPr>
          <w:rFonts w:ascii="Arial" w:hAnsi="Arial" w:cs="Arial"/>
          <w:i/>
          <w:sz w:val="20"/>
          <w:szCs w:val="20"/>
        </w:rPr>
      </w:pPr>
      <w:r w:rsidRPr="007B7349">
        <w:rPr>
          <w:rFonts w:ascii="Arial" w:hAnsi="Arial" w:cs="Arial"/>
          <w:i/>
          <w:sz w:val="20"/>
          <w:szCs w:val="20"/>
        </w:rPr>
        <w:lastRenderedPageBreak/>
        <w:t xml:space="preserve">The Project team will gather detailed requirements once the project is approved. Use this section to articulate the critical solution components to help scope the project's size and complexity. Do not describe how the solution will be implemented; instead, only list the functionality or results you expect to receive when the product is complete/delivered. </w:t>
      </w:r>
    </w:p>
    <w:p w14:paraId="483870F4" w14:textId="77777777" w:rsidR="00395C6D" w:rsidRPr="007B7349" w:rsidRDefault="00395C6D" w:rsidP="00395C6D">
      <w:pPr>
        <w:keepNext/>
        <w:keepLines/>
        <w:numPr>
          <w:ilvl w:val="1"/>
          <w:numId w:val="1"/>
        </w:numPr>
        <w:tabs>
          <w:tab w:val="left" w:pos="1080"/>
        </w:tabs>
        <w:spacing w:before="60" w:after="120" w:line="240" w:lineRule="auto"/>
        <w:jc w:val="both"/>
        <w:rPr>
          <w:rFonts w:ascii="Arial" w:hAnsi="Arial" w:cs="Arial"/>
          <w:b/>
          <w:iCs/>
          <w:sz w:val="20"/>
          <w:szCs w:val="20"/>
        </w:rPr>
      </w:pPr>
      <w:r w:rsidRPr="007B7349">
        <w:rPr>
          <w:rFonts w:ascii="Arial" w:hAnsi="Arial" w:cs="Arial"/>
          <w:b/>
          <w:sz w:val="20"/>
          <w:szCs w:val="20"/>
        </w:rPr>
        <w:t>Must Haves</w:t>
      </w:r>
      <w:bookmarkEnd w:id="683"/>
      <w:bookmarkEnd w:id="684"/>
    </w:p>
    <w:tbl>
      <w:tblPr>
        <w:tblW w:w="9778"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78"/>
      </w:tblGrid>
      <w:tr w:rsidR="00395C6D" w:rsidRPr="007B7349" w14:paraId="41CBA6FA" w14:textId="77777777" w:rsidTr="002B58FD">
        <w:trPr>
          <w:trHeight w:val="420"/>
        </w:trPr>
        <w:tc>
          <w:tcPr>
            <w:tcW w:w="9778" w:type="dxa"/>
            <w:shd w:val="clear" w:color="auto" w:fill="D3DFEE"/>
          </w:tcPr>
          <w:p w14:paraId="38522113" w14:textId="77777777" w:rsidR="00395C6D" w:rsidRPr="007B7349" w:rsidRDefault="00395C6D" w:rsidP="00395C6D">
            <w:pPr>
              <w:keepNext/>
              <w:keepLines/>
              <w:numPr>
                <w:ilvl w:val="2"/>
                <w:numId w:val="1"/>
              </w:numPr>
              <w:tabs>
                <w:tab w:val="left" w:pos="882"/>
              </w:tabs>
              <w:spacing w:before="60" w:after="120" w:line="240" w:lineRule="auto"/>
              <w:ind w:left="882" w:hanging="810"/>
              <w:jc w:val="both"/>
              <w:rPr>
                <w:rFonts w:ascii="Arial" w:eastAsia="Times New Roman" w:hAnsi="Arial" w:cs="Arial"/>
                <w:bCs/>
                <w:color w:val="000000"/>
                <w:sz w:val="20"/>
                <w:szCs w:val="20"/>
              </w:rPr>
            </w:pPr>
            <w:r w:rsidRPr="007B7349">
              <w:rPr>
                <w:rFonts w:ascii="Arial" w:hAnsi="Arial" w:cs="Arial"/>
                <w:i/>
                <w:sz w:val="20"/>
                <w:szCs w:val="20"/>
              </w:rPr>
              <w:t>Include at least two. Add more rows to each table as needed.</w:t>
            </w:r>
          </w:p>
        </w:tc>
      </w:tr>
      <w:tr w:rsidR="00395C6D" w:rsidRPr="007B7349" w14:paraId="6A91CCA4" w14:textId="77777777" w:rsidTr="002B58FD">
        <w:trPr>
          <w:trHeight w:val="420"/>
        </w:trPr>
        <w:tc>
          <w:tcPr>
            <w:tcW w:w="9778" w:type="dxa"/>
          </w:tcPr>
          <w:p w14:paraId="3CD18CD4" w14:textId="77777777" w:rsidR="00395C6D" w:rsidRPr="007B7349" w:rsidRDefault="00395C6D" w:rsidP="00395C6D">
            <w:pPr>
              <w:keepNext/>
              <w:numPr>
                <w:ilvl w:val="2"/>
                <w:numId w:val="1"/>
              </w:numPr>
              <w:tabs>
                <w:tab w:val="left" w:pos="882"/>
              </w:tabs>
              <w:spacing w:before="60" w:after="120" w:line="240" w:lineRule="auto"/>
              <w:ind w:left="882" w:hanging="810"/>
              <w:jc w:val="both"/>
              <w:rPr>
                <w:rFonts w:ascii="Arial" w:eastAsia="Times New Roman" w:hAnsi="Arial" w:cs="Arial"/>
                <w:color w:val="000000"/>
                <w:sz w:val="20"/>
                <w:szCs w:val="20"/>
              </w:rPr>
            </w:pPr>
            <w:r w:rsidRPr="007B7349">
              <w:rPr>
                <w:rFonts w:ascii="Arial" w:eastAsia="Times New Roman" w:hAnsi="Arial" w:cs="Arial"/>
                <w:color w:val="000000"/>
                <w:sz w:val="20"/>
                <w:szCs w:val="20"/>
              </w:rPr>
              <w:t xml:space="preserve">There will be a main page with a map where the user will see other users' pins and be able to place their pins. A pin is a specific point on a map where the user determines a good photography location. The user can zoom in, zoom out, and rotate the map. </w:t>
            </w:r>
          </w:p>
          <w:p w14:paraId="4E1469D8" w14:textId="77777777" w:rsidR="00395C6D" w:rsidRPr="007B7349" w:rsidRDefault="00395C6D" w:rsidP="00395C6D">
            <w:pPr>
              <w:keepNext/>
              <w:numPr>
                <w:ilvl w:val="2"/>
                <w:numId w:val="1"/>
              </w:numPr>
              <w:tabs>
                <w:tab w:val="left" w:pos="882"/>
              </w:tabs>
              <w:spacing w:before="60" w:after="120" w:line="240" w:lineRule="auto"/>
              <w:ind w:left="882" w:hanging="810"/>
              <w:jc w:val="both"/>
              <w:rPr>
                <w:rFonts w:ascii="Arial" w:eastAsia="Times New Roman" w:hAnsi="Arial" w:cs="Arial"/>
                <w:color w:val="000000"/>
                <w:sz w:val="20"/>
                <w:szCs w:val="20"/>
              </w:rPr>
            </w:pPr>
            <w:r w:rsidRPr="007B7349">
              <w:rPr>
                <w:rFonts w:ascii="Arial" w:eastAsia="Times New Roman" w:hAnsi="Arial" w:cs="Arial"/>
                <w:color w:val="000000"/>
                <w:sz w:val="20"/>
                <w:szCs w:val="20"/>
              </w:rPr>
              <w:t>Each user will have a profile showing the pins they have placed and the clients they have worked with. Each user will have their own settings page, login page, and sharing page to link to other social media accounts.</w:t>
            </w:r>
          </w:p>
          <w:p w14:paraId="002D7297" w14:textId="77777777" w:rsidR="00395C6D" w:rsidRPr="007B7349" w:rsidRDefault="00395C6D" w:rsidP="00395C6D">
            <w:pPr>
              <w:keepNext/>
              <w:numPr>
                <w:ilvl w:val="2"/>
                <w:numId w:val="1"/>
              </w:numPr>
              <w:tabs>
                <w:tab w:val="left" w:pos="882"/>
              </w:tabs>
              <w:spacing w:before="60" w:after="120" w:line="240" w:lineRule="auto"/>
              <w:ind w:left="882" w:hanging="810"/>
              <w:jc w:val="both"/>
              <w:rPr>
                <w:rFonts w:ascii="Arial" w:eastAsia="Times New Roman" w:hAnsi="Arial" w:cs="Arial"/>
                <w:color w:val="000000"/>
                <w:sz w:val="20"/>
                <w:szCs w:val="20"/>
              </w:rPr>
            </w:pPr>
            <w:r w:rsidRPr="007B7349">
              <w:rPr>
                <w:rFonts w:ascii="Arial" w:eastAsia="Times New Roman" w:hAnsi="Arial" w:cs="Arial"/>
                <w:color w:val="000000"/>
                <w:sz w:val="20"/>
                <w:szCs w:val="20"/>
              </w:rPr>
              <w:t>A feature will suggest locations the user should visit based on their history. It will analyze the users' history and make correlations using data science and analytics to determine where the user would most likely prefer a photo shoot next. This feature would help with user retention, making the app more relevant, especially to new users.</w:t>
            </w:r>
          </w:p>
        </w:tc>
      </w:tr>
    </w:tbl>
    <w:p w14:paraId="76649BD9" w14:textId="77777777" w:rsidR="00395C6D" w:rsidRPr="007B7349" w:rsidRDefault="00395C6D" w:rsidP="00395C6D">
      <w:pPr>
        <w:keepNext/>
        <w:tabs>
          <w:tab w:val="left" w:pos="1080"/>
        </w:tabs>
        <w:ind w:left="360"/>
        <w:jc w:val="both"/>
        <w:rPr>
          <w:rFonts w:ascii="Arial" w:hAnsi="Arial" w:cs="Arial"/>
          <w:b/>
          <w:iCs/>
          <w:sz w:val="20"/>
          <w:szCs w:val="20"/>
        </w:rPr>
      </w:pPr>
    </w:p>
    <w:p w14:paraId="0CBBCE1E" w14:textId="77777777" w:rsidR="00395C6D" w:rsidRPr="007B7349" w:rsidRDefault="00395C6D" w:rsidP="00395C6D">
      <w:pPr>
        <w:keepNext/>
        <w:numPr>
          <w:ilvl w:val="1"/>
          <w:numId w:val="1"/>
        </w:numPr>
        <w:tabs>
          <w:tab w:val="left" w:pos="1080"/>
        </w:tabs>
        <w:spacing w:before="60" w:after="120" w:line="240" w:lineRule="auto"/>
        <w:jc w:val="both"/>
        <w:rPr>
          <w:rFonts w:ascii="Arial" w:hAnsi="Arial" w:cs="Arial"/>
          <w:b/>
          <w:iCs/>
          <w:sz w:val="20"/>
          <w:szCs w:val="20"/>
        </w:rPr>
      </w:pPr>
      <w:r w:rsidRPr="007B7349">
        <w:rPr>
          <w:rFonts w:ascii="Arial" w:hAnsi="Arial" w:cs="Arial"/>
          <w:b/>
          <w:sz w:val="20"/>
          <w:szCs w:val="20"/>
        </w:rPr>
        <w:t xml:space="preserve">Could Haves </w:t>
      </w:r>
      <w:r w:rsidRPr="007B7349">
        <w:rPr>
          <w:rFonts w:ascii="Arial" w:hAnsi="Arial" w:cs="Arial"/>
          <w:bCs/>
          <w:sz w:val="20"/>
          <w:szCs w:val="20"/>
        </w:rPr>
        <w:t>(Nice to Haves)</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395C6D" w:rsidRPr="007B7349" w14:paraId="58D4FF94" w14:textId="77777777" w:rsidTr="002B58FD">
        <w:trPr>
          <w:trHeight w:val="405"/>
        </w:trPr>
        <w:tc>
          <w:tcPr>
            <w:tcW w:w="9810" w:type="dxa"/>
            <w:shd w:val="clear" w:color="auto" w:fill="D3DFEE"/>
          </w:tcPr>
          <w:p w14:paraId="1BDF1929" w14:textId="77777777" w:rsidR="00395C6D" w:rsidRPr="007B7349" w:rsidRDefault="00395C6D" w:rsidP="00395C6D">
            <w:pPr>
              <w:keepNext/>
              <w:keepLines/>
              <w:numPr>
                <w:ilvl w:val="2"/>
                <w:numId w:val="1"/>
              </w:numPr>
              <w:tabs>
                <w:tab w:val="left" w:pos="882"/>
              </w:tabs>
              <w:spacing w:before="60" w:after="120" w:line="240" w:lineRule="auto"/>
              <w:ind w:left="882" w:hanging="810"/>
              <w:jc w:val="both"/>
              <w:rPr>
                <w:rFonts w:ascii="Arial" w:eastAsia="Times New Roman" w:hAnsi="Arial" w:cs="Arial"/>
                <w:bCs/>
                <w:color w:val="000000"/>
                <w:sz w:val="20"/>
                <w:szCs w:val="20"/>
              </w:rPr>
            </w:pPr>
            <w:r w:rsidRPr="007B7349">
              <w:rPr>
                <w:rFonts w:ascii="Arial" w:hAnsi="Arial" w:cs="Arial"/>
                <w:i/>
                <w:sz w:val="20"/>
                <w:szCs w:val="20"/>
              </w:rPr>
              <w:t>Include at least two.</w:t>
            </w:r>
          </w:p>
        </w:tc>
      </w:tr>
      <w:tr w:rsidR="00395C6D" w:rsidRPr="007B7349" w14:paraId="5FB7C0EC" w14:textId="77777777" w:rsidTr="002B58FD">
        <w:trPr>
          <w:trHeight w:val="405"/>
        </w:trPr>
        <w:tc>
          <w:tcPr>
            <w:tcW w:w="9810" w:type="dxa"/>
          </w:tcPr>
          <w:p w14:paraId="7E5DA7C1" w14:textId="77777777" w:rsidR="00395C6D" w:rsidRPr="007B7349" w:rsidRDefault="00395C6D" w:rsidP="00395C6D">
            <w:pPr>
              <w:keepNext/>
              <w:numPr>
                <w:ilvl w:val="2"/>
                <w:numId w:val="1"/>
              </w:numPr>
              <w:tabs>
                <w:tab w:val="left" w:pos="882"/>
              </w:tabs>
              <w:spacing w:before="60" w:after="120" w:line="240" w:lineRule="auto"/>
              <w:ind w:left="882" w:hanging="810"/>
              <w:jc w:val="both"/>
              <w:rPr>
                <w:rFonts w:ascii="Arial" w:eastAsia="Times New Roman" w:hAnsi="Arial" w:cs="Arial"/>
                <w:color w:val="000000"/>
                <w:sz w:val="20"/>
                <w:szCs w:val="20"/>
              </w:rPr>
            </w:pPr>
            <w:r w:rsidRPr="007B7349">
              <w:rPr>
                <w:rFonts w:ascii="Arial" w:eastAsia="Times New Roman" w:hAnsi="Arial" w:cs="Arial"/>
                <w:color w:val="000000"/>
                <w:sz w:val="20"/>
                <w:szCs w:val="20"/>
              </w:rPr>
              <w:t>The map may have several view modes: satellite images, a simplified design showing only roads, a feature displaying landmarks as icons on the map to help with navigation, and color schemes for the visually impaired. It will have a native design for each platform (web, iOS, Android) and look like a modern, sleek, and consistently designed application.</w:t>
            </w:r>
          </w:p>
          <w:p w14:paraId="69F992E5" w14:textId="77777777" w:rsidR="00395C6D" w:rsidRPr="007B7349" w:rsidRDefault="00395C6D" w:rsidP="00395C6D">
            <w:pPr>
              <w:keepNext/>
              <w:numPr>
                <w:ilvl w:val="2"/>
                <w:numId w:val="1"/>
              </w:numPr>
              <w:tabs>
                <w:tab w:val="left" w:pos="882"/>
              </w:tabs>
              <w:spacing w:before="60" w:after="120" w:line="240" w:lineRule="auto"/>
              <w:ind w:left="882" w:hanging="810"/>
              <w:jc w:val="both"/>
              <w:rPr>
                <w:rFonts w:ascii="Arial" w:eastAsia="Times New Roman" w:hAnsi="Arial" w:cs="Arial"/>
                <w:color w:val="000000"/>
                <w:sz w:val="20"/>
                <w:szCs w:val="20"/>
              </w:rPr>
            </w:pPr>
            <w:r w:rsidRPr="007B7349">
              <w:rPr>
                <w:rFonts w:ascii="Arial" w:eastAsia="Times New Roman" w:hAnsi="Arial" w:cs="Arial"/>
                <w:color w:val="000000"/>
                <w:sz w:val="20"/>
                <w:szCs w:val="20"/>
              </w:rPr>
              <w:t>The map may also have turn-by-turn navigation, so the user can use this app to find a location to meet and use the same app to navigate to the meeting place instead of turning to a competitor’s app to handle the navigation.</w:t>
            </w:r>
          </w:p>
          <w:p w14:paraId="268537BB" w14:textId="77777777" w:rsidR="00395C6D" w:rsidRPr="007B7349" w:rsidRDefault="00395C6D" w:rsidP="00395C6D">
            <w:pPr>
              <w:keepNext/>
              <w:numPr>
                <w:ilvl w:val="2"/>
                <w:numId w:val="1"/>
              </w:numPr>
              <w:tabs>
                <w:tab w:val="left" w:pos="882"/>
              </w:tabs>
              <w:spacing w:before="60" w:after="120" w:line="240" w:lineRule="auto"/>
              <w:ind w:left="882" w:hanging="810"/>
              <w:jc w:val="both"/>
              <w:rPr>
                <w:rFonts w:ascii="Arial" w:eastAsia="Times New Roman" w:hAnsi="Arial" w:cs="Arial"/>
                <w:color w:val="000000"/>
                <w:sz w:val="20"/>
                <w:szCs w:val="20"/>
              </w:rPr>
            </w:pPr>
            <w:r w:rsidRPr="007B7349">
              <w:rPr>
                <w:rFonts w:ascii="Arial" w:eastAsia="Times New Roman" w:hAnsi="Arial" w:cs="Arial"/>
                <w:color w:val="000000"/>
                <w:sz w:val="20"/>
                <w:szCs w:val="20"/>
              </w:rPr>
              <w:t>It may feature language translation features so that the user interface is readable by non-English speakers and could enable the app to be used in foreign markets. This may include using automatic language translation instead of hiring people to translate each language.</w:t>
            </w:r>
          </w:p>
        </w:tc>
      </w:tr>
    </w:tbl>
    <w:p w14:paraId="2770FC39" w14:textId="77777777" w:rsidR="00395C6D" w:rsidRPr="007B7349" w:rsidRDefault="00395C6D" w:rsidP="00395C6D">
      <w:pPr>
        <w:keepNext/>
        <w:tabs>
          <w:tab w:val="left" w:pos="1080"/>
        </w:tabs>
        <w:jc w:val="both"/>
        <w:rPr>
          <w:rFonts w:ascii="Arial" w:hAnsi="Arial" w:cs="Arial"/>
          <w:b/>
          <w:iCs/>
          <w:sz w:val="20"/>
          <w:szCs w:val="20"/>
        </w:rPr>
      </w:pPr>
    </w:p>
    <w:p w14:paraId="3488CC0F" w14:textId="77777777" w:rsidR="00395C6D" w:rsidRPr="007B7349" w:rsidRDefault="00395C6D" w:rsidP="00395C6D">
      <w:pPr>
        <w:keepNext/>
        <w:numPr>
          <w:ilvl w:val="1"/>
          <w:numId w:val="1"/>
        </w:numPr>
        <w:tabs>
          <w:tab w:val="left" w:pos="1080"/>
        </w:tabs>
        <w:spacing w:before="60" w:after="120" w:line="240" w:lineRule="auto"/>
        <w:jc w:val="both"/>
        <w:rPr>
          <w:rFonts w:ascii="Arial" w:hAnsi="Arial" w:cs="Arial"/>
          <w:b/>
          <w:iCs/>
          <w:sz w:val="20"/>
          <w:szCs w:val="20"/>
        </w:rPr>
      </w:pPr>
      <w:r w:rsidRPr="007B7349">
        <w:rPr>
          <w:rFonts w:ascii="Arial" w:hAnsi="Arial" w:cs="Arial"/>
          <w:b/>
          <w:sz w:val="20"/>
          <w:szCs w:val="20"/>
        </w:rPr>
        <w:t xml:space="preserve">Won't Haves </w:t>
      </w:r>
      <w:r w:rsidRPr="007B7349">
        <w:rPr>
          <w:rFonts w:ascii="Arial" w:hAnsi="Arial" w:cs="Arial"/>
          <w:bCs/>
          <w:sz w:val="20"/>
          <w:szCs w:val="20"/>
        </w:rPr>
        <w:t>(Don't Do's, aka Out of Scope)</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395C6D" w:rsidRPr="007B7349" w14:paraId="1B71560C" w14:textId="77777777" w:rsidTr="002B58FD">
        <w:trPr>
          <w:trHeight w:val="398"/>
        </w:trPr>
        <w:tc>
          <w:tcPr>
            <w:tcW w:w="9810" w:type="dxa"/>
            <w:shd w:val="clear" w:color="auto" w:fill="D3DFEE"/>
          </w:tcPr>
          <w:p w14:paraId="7F091B82" w14:textId="77777777" w:rsidR="00395C6D" w:rsidRPr="007B7349" w:rsidRDefault="00395C6D" w:rsidP="00395C6D">
            <w:pPr>
              <w:keepNext/>
              <w:keepLines/>
              <w:numPr>
                <w:ilvl w:val="2"/>
                <w:numId w:val="1"/>
              </w:numPr>
              <w:tabs>
                <w:tab w:val="left" w:pos="882"/>
              </w:tabs>
              <w:spacing w:before="60" w:after="120" w:line="240" w:lineRule="auto"/>
              <w:ind w:left="882" w:hanging="810"/>
              <w:jc w:val="both"/>
              <w:rPr>
                <w:rFonts w:ascii="Arial" w:eastAsia="Times New Roman" w:hAnsi="Arial" w:cs="Arial"/>
                <w:bCs/>
                <w:color w:val="000000"/>
                <w:sz w:val="20"/>
                <w:szCs w:val="20"/>
              </w:rPr>
            </w:pPr>
            <w:r w:rsidRPr="007B7349">
              <w:rPr>
                <w:rFonts w:ascii="Arial" w:hAnsi="Arial" w:cs="Arial"/>
                <w:i/>
                <w:sz w:val="20"/>
                <w:szCs w:val="20"/>
              </w:rPr>
              <w:t>Include at least two.</w:t>
            </w:r>
          </w:p>
        </w:tc>
      </w:tr>
      <w:tr w:rsidR="00395C6D" w:rsidRPr="007B7349" w14:paraId="7B7F5B2D" w14:textId="77777777" w:rsidTr="002B58FD">
        <w:trPr>
          <w:trHeight w:val="398"/>
        </w:trPr>
        <w:tc>
          <w:tcPr>
            <w:tcW w:w="9810" w:type="dxa"/>
          </w:tcPr>
          <w:p w14:paraId="65FEBBBC" w14:textId="77777777" w:rsidR="00395C6D" w:rsidRPr="007B7349" w:rsidRDefault="00395C6D" w:rsidP="00395C6D">
            <w:pPr>
              <w:keepNext/>
              <w:numPr>
                <w:ilvl w:val="2"/>
                <w:numId w:val="1"/>
              </w:numPr>
              <w:tabs>
                <w:tab w:val="left" w:pos="882"/>
              </w:tabs>
              <w:spacing w:before="60" w:after="120" w:line="240" w:lineRule="auto"/>
              <w:ind w:left="882" w:hanging="810"/>
              <w:jc w:val="both"/>
              <w:rPr>
                <w:rFonts w:ascii="Arial" w:eastAsia="Times New Roman" w:hAnsi="Arial" w:cs="Arial"/>
                <w:color w:val="000000"/>
                <w:sz w:val="20"/>
                <w:szCs w:val="20"/>
              </w:rPr>
            </w:pPr>
            <w:r w:rsidRPr="007B7349">
              <w:rPr>
                <w:rFonts w:ascii="Arial" w:eastAsia="Times New Roman" w:hAnsi="Arial" w:cs="Arial"/>
                <w:color w:val="000000"/>
                <w:sz w:val="20"/>
                <w:szCs w:val="20"/>
              </w:rPr>
              <w:t>This app won’t have a messaging feature. It would become too broad if there were an instant messaging feature since there are many more established platforms, such as Facebook Messenger, where people can talk to each other. Also, it would distract from the app's primary purpose, which is to be a map, and it could lead to people not using the app for its intended purpose.</w:t>
            </w:r>
          </w:p>
          <w:p w14:paraId="78751008" w14:textId="77777777" w:rsidR="00395C6D" w:rsidRPr="007B7349" w:rsidRDefault="00395C6D" w:rsidP="00395C6D">
            <w:pPr>
              <w:keepNext/>
              <w:numPr>
                <w:ilvl w:val="2"/>
                <w:numId w:val="1"/>
              </w:numPr>
              <w:tabs>
                <w:tab w:val="left" w:pos="882"/>
              </w:tabs>
              <w:spacing w:before="60" w:after="120" w:line="240" w:lineRule="auto"/>
              <w:ind w:left="882" w:hanging="810"/>
              <w:jc w:val="both"/>
              <w:rPr>
                <w:rFonts w:ascii="Arial" w:eastAsia="Times New Roman" w:hAnsi="Arial" w:cs="Arial"/>
                <w:color w:val="000000"/>
                <w:sz w:val="20"/>
                <w:szCs w:val="20"/>
              </w:rPr>
            </w:pPr>
            <w:r w:rsidRPr="007B7349">
              <w:rPr>
                <w:rFonts w:ascii="Arial" w:eastAsia="Times New Roman" w:hAnsi="Arial" w:cs="Arial"/>
                <w:color w:val="000000"/>
                <w:sz w:val="20"/>
                <w:szCs w:val="20"/>
              </w:rPr>
              <w:t>This app won’t have a newsfeed where people scroll through posts. It takes away from the focus being the map locations. When users interact with the app, they should think of navigation, not necessarily the pictures people post to show what the area looks like.</w:t>
            </w:r>
          </w:p>
          <w:p w14:paraId="3DF502F6" w14:textId="77777777" w:rsidR="00395C6D" w:rsidRPr="007B7349" w:rsidRDefault="00395C6D" w:rsidP="00395C6D">
            <w:pPr>
              <w:keepNext/>
              <w:numPr>
                <w:ilvl w:val="2"/>
                <w:numId w:val="1"/>
              </w:numPr>
              <w:tabs>
                <w:tab w:val="left" w:pos="882"/>
              </w:tabs>
              <w:spacing w:before="60" w:after="120" w:line="240" w:lineRule="auto"/>
              <w:ind w:left="882" w:hanging="810"/>
              <w:jc w:val="both"/>
              <w:rPr>
                <w:rFonts w:ascii="Arial" w:eastAsia="Times New Roman" w:hAnsi="Arial" w:cs="Arial"/>
                <w:color w:val="000000"/>
                <w:sz w:val="20"/>
                <w:szCs w:val="20"/>
              </w:rPr>
            </w:pPr>
            <w:r w:rsidRPr="007B7349">
              <w:rPr>
                <w:rFonts w:ascii="Arial" w:eastAsia="Times New Roman" w:hAnsi="Arial" w:cs="Arial"/>
                <w:color w:val="000000"/>
                <w:sz w:val="20"/>
                <w:szCs w:val="20"/>
              </w:rPr>
              <w:t xml:space="preserve">This app won’t have a camera feature. It will not allow users to take pictures directly with their cameras on their phones because I want the focus to be on professional photography. The user should own a standalone camera that they use for either business or casual use. </w:t>
            </w:r>
          </w:p>
        </w:tc>
      </w:tr>
    </w:tbl>
    <w:p w14:paraId="5FD9B5F2" w14:textId="77777777" w:rsidR="00395C6D" w:rsidRPr="007B7349" w:rsidRDefault="00395C6D" w:rsidP="00395C6D">
      <w:pPr>
        <w:keepNext/>
        <w:keepLines/>
        <w:pageBreakBefore/>
        <w:numPr>
          <w:ilvl w:val="0"/>
          <w:numId w:val="1"/>
        </w:numPr>
        <w:spacing w:before="60" w:after="120" w:line="240" w:lineRule="auto"/>
        <w:jc w:val="both"/>
        <w:rPr>
          <w:rFonts w:ascii="Arial" w:hAnsi="Arial" w:cs="Arial"/>
          <w:b/>
          <w:sz w:val="20"/>
          <w:szCs w:val="20"/>
        </w:rPr>
      </w:pPr>
      <w:r w:rsidRPr="007B7349">
        <w:rPr>
          <w:rFonts w:ascii="Arial" w:hAnsi="Arial" w:cs="Arial"/>
          <w:b/>
          <w:sz w:val="20"/>
          <w:szCs w:val="20"/>
        </w:rPr>
        <w:lastRenderedPageBreak/>
        <w:t>Project Costs (Operating and Capital: Onetime and Recurring) [Optional]</w:t>
      </w:r>
    </w:p>
    <w:p w14:paraId="3E25F4A2" w14:textId="77777777" w:rsidR="00395C6D" w:rsidRPr="007B7349" w:rsidRDefault="00395C6D" w:rsidP="00395C6D">
      <w:pPr>
        <w:keepNext/>
        <w:ind w:left="360"/>
        <w:jc w:val="both"/>
        <w:rPr>
          <w:rFonts w:ascii="Arial" w:hAnsi="Arial" w:cs="Arial"/>
          <w:i/>
          <w:sz w:val="20"/>
          <w:szCs w:val="20"/>
        </w:rPr>
      </w:pPr>
      <w:r w:rsidRPr="007B7349">
        <w:rPr>
          <w:rFonts w:ascii="Arial" w:hAnsi="Arial" w:cs="Arial"/>
          <w:i/>
          <w:sz w:val="20"/>
          <w:szCs w:val="20"/>
        </w:rPr>
        <w:t xml:space="preserve">This section is typically fleshed out after the requestor has submitted a PIR and received approval for the initial scoping effort. It captures the effort estimates, capital expenditures, and other costs associated with performing this work and creating the product/solution. If the submitter has thoughts or estimates on these costs </w:t>
      </w:r>
      <w:r w:rsidRPr="007B7349">
        <w:rPr>
          <w:rFonts w:ascii="Arial" w:hAnsi="Arial" w:cs="Arial"/>
          <w:i/>
          <w:sz w:val="20"/>
          <w:szCs w:val="20"/>
          <w:u w:val="single"/>
        </w:rPr>
        <w:t>or suggestions on how they might be estimated, please include those here</w:t>
      </w:r>
      <w:r w:rsidRPr="007B7349">
        <w:rPr>
          <w:rFonts w:ascii="Arial" w:hAnsi="Arial" w:cs="Arial"/>
          <w:i/>
          <w:sz w:val="20"/>
          <w:szCs w:val="20"/>
        </w:rPr>
        <w:t xml:space="preserve">. Add brief descriptions as needed. </w:t>
      </w:r>
      <w:r w:rsidRPr="007B7349">
        <w:rPr>
          <w:rFonts w:ascii="Arial" w:hAnsi="Arial" w:cs="Arial"/>
          <w:b/>
          <w:bCs/>
          <w:i/>
          <w:sz w:val="20"/>
          <w:szCs w:val="20"/>
          <w:u w:val="single"/>
        </w:rPr>
        <w:t>Include at least 2 comments on your thinking around these items, even if you don't have specifics yet.</w:t>
      </w:r>
    </w:p>
    <w:p w14:paraId="5126BE05" w14:textId="77777777" w:rsidR="00395C6D" w:rsidRPr="007B7349" w:rsidRDefault="00395C6D" w:rsidP="00395C6D">
      <w:pPr>
        <w:keepNext/>
        <w:ind w:left="360"/>
        <w:jc w:val="both"/>
        <w:rPr>
          <w:rFonts w:ascii="Arial" w:hAnsi="Arial" w:cs="Arial"/>
          <w:b/>
          <w:sz w:val="20"/>
          <w:szCs w:val="20"/>
        </w:rPr>
      </w:pPr>
      <w:r w:rsidRPr="007B7349">
        <w:rPr>
          <w:rFonts w:ascii="Arial" w:hAnsi="Arial" w:cs="Arial"/>
          <w:b/>
          <w:sz w:val="20"/>
          <w:szCs w:val="20"/>
        </w:rPr>
        <w:t>Labor Costs</w:t>
      </w:r>
    </w:p>
    <w:tbl>
      <w:tblPr>
        <w:tblpPr w:leftFromText="187" w:rightFromText="187" w:vertAnchor="text" w:horzAnchor="page" w:tblpX="1527" w:tblpY="34"/>
        <w:tblOverlap w:val="neve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628"/>
        <w:gridCol w:w="1943"/>
        <w:gridCol w:w="1295"/>
        <w:gridCol w:w="1295"/>
      </w:tblGrid>
      <w:tr w:rsidR="00395C6D" w:rsidRPr="007B7349" w14:paraId="6C72C658" w14:textId="77777777" w:rsidTr="002B58FD">
        <w:trPr>
          <w:trHeight w:val="334"/>
        </w:trPr>
        <w:tc>
          <w:tcPr>
            <w:tcW w:w="3628" w:type="dxa"/>
            <w:tcBorders>
              <w:top w:val="single" w:sz="8" w:space="0" w:color="7BA0CD"/>
              <w:left w:val="single" w:sz="8" w:space="0" w:color="7BA0CD"/>
              <w:bottom w:val="single" w:sz="8" w:space="0" w:color="7BA0CD"/>
              <w:right w:val="nil"/>
            </w:tcBorders>
            <w:shd w:val="clear" w:color="auto" w:fill="4F81BD"/>
          </w:tcPr>
          <w:p w14:paraId="5654B77B" w14:textId="77777777" w:rsidR="00395C6D" w:rsidRPr="007B7349" w:rsidRDefault="00395C6D" w:rsidP="002B58FD">
            <w:pPr>
              <w:rPr>
                <w:rFonts w:ascii="Arial" w:hAnsi="Arial" w:cs="Arial"/>
                <w:b/>
                <w:bCs/>
                <w:color w:val="FFFFFF"/>
                <w:sz w:val="20"/>
                <w:szCs w:val="20"/>
              </w:rPr>
            </w:pPr>
            <w:r w:rsidRPr="007B7349">
              <w:rPr>
                <w:rFonts w:ascii="Arial" w:hAnsi="Arial" w:cs="Arial"/>
                <w:b/>
                <w:bCs/>
                <w:color w:val="FFFFFF"/>
                <w:sz w:val="20"/>
                <w:szCs w:val="20"/>
              </w:rPr>
              <w:t>Type</w:t>
            </w:r>
          </w:p>
        </w:tc>
        <w:tc>
          <w:tcPr>
            <w:tcW w:w="1943" w:type="dxa"/>
            <w:tcBorders>
              <w:top w:val="single" w:sz="8" w:space="0" w:color="7BA0CD"/>
              <w:left w:val="nil"/>
              <w:bottom w:val="single" w:sz="8" w:space="0" w:color="7BA0CD"/>
              <w:right w:val="nil"/>
            </w:tcBorders>
            <w:shd w:val="clear" w:color="auto" w:fill="4F81BD"/>
          </w:tcPr>
          <w:p w14:paraId="0B0FD895" w14:textId="77777777" w:rsidR="00395C6D" w:rsidRPr="007B7349" w:rsidRDefault="00395C6D" w:rsidP="002B58FD">
            <w:pPr>
              <w:rPr>
                <w:rFonts w:ascii="Arial" w:hAnsi="Arial" w:cs="Arial"/>
                <w:b/>
                <w:bCs/>
                <w:color w:val="FFFFFF"/>
                <w:sz w:val="20"/>
                <w:szCs w:val="20"/>
              </w:rPr>
            </w:pPr>
            <w:r w:rsidRPr="007B7349">
              <w:rPr>
                <w:rFonts w:ascii="Arial" w:hAnsi="Arial" w:cs="Arial"/>
                <w:b/>
                <w:bCs/>
                <w:color w:val="FFFFFF"/>
                <w:sz w:val="20"/>
                <w:szCs w:val="20"/>
              </w:rPr>
              <w:t>Team(s) Affected</w:t>
            </w:r>
          </w:p>
        </w:tc>
        <w:tc>
          <w:tcPr>
            <w:tcW w:w="1295" w:type="dxa"/>
            <w:tcBorders>
              <w:top w:val="single" w:sz="8" w:space="0" w:color="7BA0CD"/>
              <w:left w:val="nil"/>
              <w:bottom w:val="single" w:sz="8" w:space="0" w:color="7BA0CD"/>
              <w:right w:val="nil"/>
            </w:tcBorders>
            <w:shd w:val="clear" w:color="auto" w:fill="4F81BD"/>
          </w:tcPr>
          <w:p w14:paraId="79F47902" w14:textId="77777777" w:rsidR="00395C6D" w:rsidRPr="007B7349" w:rsidRDefault="00395C6D" w:rsidP="002B58FD">
            <w:pPr>
              <w:rPr>
                <w:rFonts w:ascii="Arial" w:hAnsi="Arial" w:cs="Arial"/>
                <w:b/>
                <w:bCs/>
                <w:color w:val="FFFFFF"/>
                <w:sz w:val="20"/>
                <w:szCs w:val="20"/>
              </w:rPr>
            </w:pPr>
            <w:r w:rsidRPr="007B7349">
              <w:rPr>
                <w:rFonts w:ascii="Arial" w:hAnsi="Arial" w:cs="Arial"/>
                <w:b/>
                <w:bCs/>
                <w:color w:val="FFFFFF"/>
                <w:sz w:val="20"/>
                <w:szCs w:val="20"/>
              </w:rPr>
              <w:t>Low (hrs)</w:t>
            </w:r>
          </w:p>
        </w:tc>
        <w:tc>
          <w:tcPr>
            <w:tcW w:w="1295" w:type="dxa"/>
            <w:tcBorders>
              <w:top w:val="single" w:sz="8" w:space="0" w:color="7BA0CD"/>
              <w:left w:val="nil"/>
              <w:bottom w:val="single" w:sz="8" w:space="0" w:color="7BA0CD"/>
              <w:right w:val="single" w:sz="8" w:space="0" w:color="7BA0CD"/>
            </w:tcBorders>
            <w:shd w:val="clear" w:color="auto" w:fill="4F81BD"/>
          </w:tcPr>
          <w:p w14:paraId="32D33A5D" w14:textId="77777777" w:rsidR="00395C6D" w:rsidRPr="007B7349" w:rsidRDefault="00395C6D" w:rsidP="002B58FD">
            <w:pPr>
              <w:rPr>
                <w:rFonts w:ascii="Arial" w:hAnsi="Arial" w:cs="Arial"/>
                <w:b/>
                <w:bCs/>
                <w:color w:val="FFFFFF"/>
                <w:sz w:val="20"/>
                <w:szCs w:val="20"/>
              </w:rPr>
            </w:pPr>
            <w:r w:rsidRPr="007B7349">
              <w:rPr>
                <w:rFonts w:ascii="Arial" w:hAnsi="Arial" w:cs="Arial"/>
                <w:b/>
                <w:bCs/>
                <w:color w:val="FFFFFF"/>
                <w:sz w:val="20"/>
                <w:szCs w:val="20"/>
              </w:rPr>
              <w:t>High (hrs)</w:t>
            </w:r>
          </w:p>
        </w:tc>
      </w:tr>
      <w:tr w:rsidR="00395C6D" w:rsidRPr="007B7349" w14:paraId="38E6EED9" w14:textId="77777777" w:rsidTr="002B58FD">
        <w:tc>
          <w:tcPr>
            <w:tcW w:w="3628" w:type="dxa"/>
            <w:tcBorders>
              <w:right w:val="nil"/>
            </w:tcBorders>
            <w:shd w:val="clear" w:color="auto" w:fill="D3DFEE"/>
          </w:tcPr>
          <w:p w14:paraId="0A2FFF87" w14:textId="77777777" w:rsidR="00395C6D" w:rsidRPr="007B7349" w:rsidRDefault="00395C6D" w:rsidP="002B58FD">
            <w:pPr>
              <w:rPr>
                <w:rFonts w:ascii="Arial" w:hAnsi="Arial" w:cs="Arial"/>
                <w:sz w:val="20"/>
                <w:szCs w:val="20"/>
              </w:rPr>
            </w:pPr>
            <w:r w:rsidRPr="007B7349">
              <w:rPr>
                <w:rFonts w:ascii="Arial" w:hAnsi="Arial" w:cs="Arial"/>
                <w:sz w:val="20"/>
                <w:szCs w:val="20"/>
              </w:rPr>
              <w:t>Analysis &amp; Design</w:t>
            </w:r>
          </w:p>
        </w:tc>
        <w:tc>
          <w:tcPr>
            <w:tcW w:w="1943" w:type="dxa"/>
            <w:tcBorders>
              <w:left w:val="nil"/>
              <w:right w:val="nil"/>
            </w:tcBorders>
            <w:shd w:val="clear" w:color="auto" w:fill="D3DFEE"/>
          </w:tcPr>
          <w:p w14:paraId="6E6AA4B3" w14:textId="77777777" w:rsidR="00395C6D" w:rsidRPr="007B7349" w:rsidRDefault="00395C6D" w:rsidP="002B58FD">
            <w:pPr>
              <w:rPr>
                <w:rFonts w:ascii="Arial" w:hAnsi="Arial" w:cs="Arial"/>
                <w:sz w:val="20"/>
                <w:szCs w:val="20"/>
              </w:rPr>
            </w:pPr>
          </w:p>
        </w:tc>
        <w:tc>
          <w:tcPr>
            <w:tcW w:w="1295" w:type="dxa"/>
            <w:tcBorders>
              <w:left w:val="nil"/>
              <w:right w:val="nil"/>
            </w:tcBorders>
            <w:shd w:val="clear" w:color="auto" w:fill="D3DFEE"/>
          </w:tcPr>
          <w:p w14:paraId="0C3D4BE2"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c>
          <w:tcPr>
            <w:tcW w:w="1295" w:type="dxa"/>
            <w:tcBorders>
              <w:left w:val="nil"/>
            </w:tcBorders>
            <w:shd w:val="clear" w:color="auto" w:fill="D3DFEE"/>
          </w:tcPr>
          <w:p w14:paraId="2694E376"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r>
      <w:tr w:rsidR="00395C6D" w:rsidRPr="007B7349" w14:paraId="4F27AD7E" w14:textId="77777777" w:rsidTr="002B58FD">
        <w:tc>
          <w:tcPr>
            <w:tcW w:w="3628" w:type="dxa"/>
            <w:tcBorders>
              <w:right w:val="nil"/>
            </w:tcBorders>
          </w:tcPr>
          <w:p w14:paraId="0E65D187" w14:textId="77777777" w:rsidR="00395C6D" w:rsidRPr="007B7349" w:rsidRDefault="00395C6D" w:rsidP="002B58FD">
            <w:pPr>
              <w:rPr>
                <w:rFonts w:ascii="Arial" w:hAnsi="Arial" w:cs="Arial"/>
                <w:sz w:val="20"/>
                <w:szCs w:val="20"/>
              </w:rPr>
            </w:pPr>
            <w:r w:rsidRPr="007B7349">
              <w:rPr>
                <w:rFonts w:ascii="Arial" w:hAnsi="Arial" w:cs="Arial"/>
                <w:sz w:val="20"/>
                <w:szCs w:val="20"/>
              </w:rPr>
              <w:t>Development</w:t>
            </w:r>
          </w:p>
        </w:tc>
        <w:tc>
          <w:tcPr>
            <w:tcW w:w="1943" w:type="dxa"/>
            <w:tcBorders>
              <w:left w:val="nil"/>
              <w:right w:val="nil"/>
            </w:tcBorders>
          </w:tcPr>
          <w:p w14:paraId="7323E196" w14:textId="77777777" w:rsidR="00395C6D" w:rsidRPr="007B7349" w:rsidRDefault="00395C6D" w:rsidP="002B58FD">
            <w:pPr>
              <w:rPr>
                <w:rFonts w:ascii="Arial" w:hAnsi="Arial" w:cs="Arial"/>
                <w:sz w:val="20"/>
                <w:szCs w:val="20"/>
              </w:rPr>
            </w:pPr>
          </w:p>
        </w:tc>
        <w:tc>
          <w:tcPr>
            <w:tcW w:w="1295" w:type="dxa"/>
            <w:tcBorders>
              <w:left w:val="nil"/>
              <w:right w:val="nil"/>
            </w:tcBorders>
          </w:tcPr>
          <w:p w14:paraId="42922483"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c>
          <w:tcPr>
            <w:tcW w:w="1295" w:type="dxa"/>
            <w:tcBorders>
              <w:left w:val="nil"/>
            </w:tcBorders>
          </w:tcPr>
          <w:p w14:paraId="7B8F9A84"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r>
      <w:tr w:rsidR="00395C6D" w:rsidRPr="007B7349" w14:paraId="42C82F96" w14:textId="77777777" w:rsidTr="002B58FD">
        <w:tc>
          <w:tcPr>
            <w:tcW w:w="3628" w:type="dxa"/>
            <w:tcBorders>
              <w:right w:val="nil"/>
            </w:tcBorders>
            <w:shd w:val="clear" w:color="auto" w:fill="D3DFEE"/>
          </w:tcPr>
          <w:p w14:paraId="40379836" w14:textId="77777777" w:rsidR="00395C6D" w:rsidRPr="007B7349" w:rsidRDefault="00395C6D" w:rsidP="002B58FD">
            <w:pPr>
              <w:rPr>
                <w:rFonts w:ascii="Arial" w:hAnsi="Arial" w:cs="Arial"/>
                <w:sz w:val="20"/>
                <w:szCs w:val="20"/>
              </w:rPr>
            </w:pPr>
            <w:r w:rsidRPr="007B7349">
              <w:rPr>
                <w:rFonts w:ascii="Arial" w:hAnsi="Arial" w:cs="Arial"/>
                <w:sz w:val="20"/>
                <w:szCs w:val="20"/>
              </w:rPr>
              <w:t>Testing and Quality Assurance</w:t>
            </w:r>
          </w:p>
        </w:tc>
        <w:tc>
          <w:tcPr>
            <w:tcW w:w="1943" w:type="dxa"/>
            <w:tcBorders>
              <w:left w:val="nil"/>
              <w:right w:val="nil"/>
            </w:tcBorders>
            <w:shd w:val="clear" w:color="auto" w:fill="D3DFEE"/>
          </w:tcPr>
          <w:p w14:paraId="2FD71680" w14:textId="77777777" w:rsidR="00395C6D" w:rsidRPr="007B7349" w:rsidRDefault="00395C6D" w:rsidP="002B58FD">
            <w:pPr>
              <w:rPr>
                <w:rFonts w:ascii="Arial" w:hAnsi="Arial" w:cs="Arial"/>
                <w:sz w:val="20"/>
                <w:szCs w:val="20"/>
              </w:rPr>
            </w:pPr>
          </w:p>
        </w:tc>
        <w:tc>
          <w:tcPr>
            <w:tcW w:w="1295" w:type="dxa"/>
            <w:tcBorders>
              <w:left w:val="nil"/>
              <w:right w:val="nil"/>
            </w:tcBorders>
            <w:shd w:val="clear" w:color="auto" w:fill="D3DFEE"/>
          </w:tcPr>
          <w:p w14:paraId="6986FFE5"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c>
          <w:tcPr>
            <w:tcW w:w="1295" w:type="dxa"/>
            <w:tcBorders>
              <w:left w:val="nil"/>
            </w:tcBorders>
            <w:shd w:val="clear" w:color="auto" w:fill="D3DFEE"/>
          </w:tcPr>
          <w:p w14:paraId="7B13D465"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r>
      <w:tr w:rsidR="00395C6D" w:rsidRPr="007B7349" w14:paraId="16D82B66" w14:textId="77777777" w:rsidTr="002B58FD">
        <w:tc>
          <w:tcPr>
            <w:tcW w:w="3628" w:type="dxa"/>
            <w:tcBorders>
              <w:right w:val="nil"/>
            </w:tcBorders>
          </w:tcPr>
          <w:p w14:paraId="14D661F0" w14:textId="77777777" w:rsidR="00395C6D" w:rsidRPr="007B7349" w:rsidRDefault="00395C6D" w:rsidP="002B58FD">
            <w:pPr>
              <w:rPr>
                <w:rFonts w:ascii="Arial" w:hAnsi="Arial" w:cs="Arial"/>
                <w:sz w:val="20"/>
                <w:szCs w:val="20"/>
              </w:rPr>
            </w:pPr>
            <w:r w:rsidRPr="007B7349">
              <w:rPr>
                <w:rFonts w:ascii="Arial" w:hAnsi="Arial" w:cs="Arial"/>
                <w:sz w:val="20"/>
                <w:szCs w:val="20"/>
              </w:rPr>
              <w:t>Systems Integration</w:t>
            </w:r>
          </w:p>
        </w:tc>
        <w:tc>
          <w:tcPr>
            <w:tcW w:w="1943" w:type="dxa"/>
            <w:tcBorders>
              <w:left w:val="nil"/>
              <w:right w:val="nil"/>
            </w:tcBorders>
          </w:tcPr>
          <w:p w14:paraId="7F7802DC" w14:textId="77777777" w:rsidR="00395C6D" w:rsidRPr="007B7349" w:rsidRDefault="00395C6D" w:rsidP="002B58FD">
            <w:pPr>
              <w:rPr>
                <w:rFonts w:ascii="Arial" w:hAnsi="Arial" w:cs="Arial"/>
                <w:sz w:val="20"/>
                <w:szCs w:val="20"/>
              </w:rPr>
            </w:pPr>
          </w:p>
        </w:tc>
        <w:tc>
          <w:tcPr>
            <w:tcW w:w="1295" w:type="dxa"/>
            <w:tcBorders>
              <w:left w:val="nil"/>
              <w:right w:val="nil"/>
            </w:tcBorders>
          </w:tcPr>
          <w:p w14:paraId="3A12A77C"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c>
          <w:tcPr>
            <w:tcW w:w="1295" w:type="dxa"/>
            <w:tcBorders>
              <w:left w:val="nil"/>
            </w:tcBorders>
          </w:tcPr>
          <w:p w14:paraId="78B019BC"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r>
      <w:tr w:rsidR="00395C6D" w:rsidRPr="007B7349" w14:paraId="47605309" w14:textId="77777777" w:rsidTr="002B58FD">
        <w:tc>
          <w:tcPr>
            <w:tcW w:w="3628" w:type="dxa"/>
            <w:tcBorders>
              <w:right w:val="nil"/>
            </w:tcBorders>
            <w:shd w:val="clear" w:color="auto" w:fill="D3DFEE"/>
          </w:tcPr>
          <w:p w14:paraId="7E05A352" w14:textId="77777777" w:rsidR="00395C6D" w:rsidRPr="007B7349" w:rsidRDefault="00395C6D" w:rsidP="002B58FD">
            <w:pPr>
              <w:rPr>
                <w:rFonts w:ascii="Arial" w:hAnsi="Arial" w:cs="Arial"/>
                <w:sz w:val="20"/>
                <w:szCs w:val="20"/>
              </w:rPr>
            </w:pPr>
            <w:r w:rsidRPr="007B7349">
              <w:rPr>
                <w:rFonts w:ascii="Arial" w:hAnsi="Arial" w:cs="Arial"/>
                <w:sz w:val="20"/>
                <w:szCs w:val="20"/>
              </w:rPr>
              <w:t>Deployment</w:t>
            </w:r>
          </w:p>
        </w:tc>
        <w:tc>
          <w:tcPr>
            <w:tcW w:w="1943" w:type="dxa"/>
            <w:tcBorders>
              <w:left w:val="nil"/>
              <w:right w:val="nil"/>
            </w:tcBorders>
            <w:shd w:val="clear" w:color="auto" w:fill="D3DFEE"/>
          </w:tcPr>
          <w:p w14:paraId="395774A1" w14:textId="77777777" w:rsidR="00395C6D" w:rsidRPr="007B7349" w:rsidRDefault="00395C6D" w:rsidP="002B58FD">
            <w:pPr>
              <w:rPr>
                <w:rFonts w:ascii="Arial" w:hAnsi="Arial" w:cs="Arial"/>
                <w:sz w:val="20"/>
                <w:szCs w:val="20"/>
              </w:rPr>
            </w:pPr>
          </w:p>
        </w:tc>
        <w:tc>
          <w:tcPr>
            <w:tcW w:w="1295" w:type="dxa"/>
            <w:tcBorders>
              <w:left w:val="nil"/>
              <w:right w:val="nil"/>
            </w:tcBorders>
            <w:shd w:val="clear" w:color="auto" w:fill="D3DFEE"/>
          </w:tcPr>
          <w:p w14:paraId="6B22176E"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c>
          <w:tcPr>
            <w:tcW w:w="1295" w:type="dxa"/>
            <w:tcBorders>
              <w:left w:val="nil"/>
            </w:tcBorders>
            <w:shd w:val="clear" w:color="auto" w:fill="D3DFEE"/>
          </w:tcPr>
          <w:p w14:paraId="15E9DA17"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r>
      <w:tr w:rsidR="00395C6D" w:rsidRPr="007B7349" w14:paraId="6042F72F" w14:textId="77777777" w:rsidTr="002B58FD">
        <w:tc>
          <w:tcPr>
            <w:tcW w:w="3628" w:type="dxa"/>
            <w:tcBorders>
              <w:right w:val="nil"/>
            </w:tcBorders>
          </w:tcPr>
          <w:p w14:paraId="555E6054" w14:textId="77777777" w:rsidR="00395C6D" w:rsidRPr="007B7349" w:rsidRDefault="00395C6D" w:rsidP="002B58FD">
            <w:pPr>
              <w:rPr>
                <w:rFonts w:ascii="Arial" w:hAnsi="Arial" w:cs="Arial"/>
                <w:sz w:val="20"/>
                <w:szCs w:val="20"/>
              </w:rPr>
            </w:pPr>
            <w:r w:rsidRPr="007B7349">
              <w:rPr>
                <w:rFonts w:ascii="Arial" w:hAnsi="Arial" w:cs="Arial"/>
                <w:sz w:val="20"/>
                <w:szCs w:val="20"/>
              </w:rPr>
              <w:t>Support and Maintenance</w:t>
            </w:r>
          </w:p>
        </w:tc>
        <w:tc>
          <w:tcPr>
            <w:tcW w:w="1943" w:type="dxa"/>
            <w:tcBorders>
              <w:left w:val="nil"/>
              <w:right w:val="nil"/>
            </w:tcBorders>
          </w:tcPr>
          <w:p w14:paraId="20A24B1D" w14:textId="77777777" w:rsidR="00395C6D" w:rsidRPr="007B7349" w:rsidRDefault="00395C6D" w:rsidP="002B58FD">
            <w:pPr>
              <w:rPr>
                <w:rFonts w:ascii="Arial" w:hAnsi="Arial" w:cs="Arial"/>
                <w:sz w:val="20"/>
                <w:szCs w:val="20"/>
              </w:rPr>
            </w:pPr>
          </w:p>
        </w:tc>
        <w:tc>
          <w:tcPr>
            <w:tcW w:w="1295" w:type="dxa"/>
            <w:tcBorders>
              <w:left w:val="nil"/>
              <w:right w:val="nil"/>
            </w:tcBorders>
          </w:tcPr>
          <w:p w14:paraId="0D284DC9"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c>
          <w:tcPr>
            <w:tcW w:w="1295" w:type="dxa"/>
            <w:tcBorders>
              <w:left w:val="nil"/>
            </w:tcBorders>
          </w:tcPr>
          <w:p w14:paraId="5E3CDEFA"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r>
      <w:tr w:rsidR="00395C6D" w:rsidRPr="007B7349" w14:paraId="33283FCF" w14:textId="77777777" w:rsidTr="002B58FD">
        <w:tc>
          <w:tcPr>
            <w:tcW w:w="3628" w:type="dxa"/>
            <w:tcBorders>
              <w:right w:val="nil"/>
            </w:tcBorders>
          </w:tcPr>
          <w:p w14:paraId="0411A22A" w14:textId="77777777" w:rsidR="00395C6D" w:rsidRPr="007B7349" w:rsidRDefault="00395C6D" w:rsidP="002B58FD">
            <w:pPr>
              <w:rPr>
                <w:rFonts w:ascii="Arial" w:hAnsi="Arial" w:cs="Arial"/>
                <w:sz w:val="20"/>
                <w:szCs w:val="20"/>
              </w:rPr>
            </w:pPr>
            <w:r w:rsidRPr="007B7349">
              <w:rPr>
                <w:rFonts w:ascii="Arial" w:hAnsi="Arial" w:cs="Arial"/>
                <w:sz w:val="20"/>
                <w:szCs w:val="20"/>
              </w:rPr>
              <w:t>Sales and Marketing</w:t>
            </w:r>
          </w:p>
        </w:tc>
        <w:tc>
          <w:tcPr>
            <w:tcW w:w="1943" w:type="dxa"/>
            <w:tcBorders>
              <w:left w:val="nil"/>
              <w:right w:val="nil"/>
            </w:tcBorders>
          </w:tcPr>
          <w:p w14:paraId="3386E1CD" w14:textId="77777777" w:rsidR="00395C6D" w:rsidRPr="007B7349" w:rsidRDefault="00395C6D" w:rsidP="002B58FD">
            <w:pPr>
              <w:rPr>
                <w:rFonts w:ascii="Arial" w:hAnsi="Arial" w:cs="Arial"/>
                <w:sz w:val="20"/>
                <w:szCs w:val="20"/>
              </w:rPr>
            </w:pPr>
          </w:p>
        </w:tc>
        <w:tc>
          <w:tcPr>
            <w:tcW w:w="1295" w:type="dxa"/>
            <w:tcBorders>
              <w:left w:val="nil"/>
              <w:right w:val="nil"/>
            </w:tcBorders>
          </w:tcPr>
          <w:p w14:paraId="58914652"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c>
          <w:tcPr>
            <w:tcW w:w="1295" w:type="dxa"/>
            <w:tcBorders>
              <w:left w:val="nil"/>
            </w:tcBorders>
          </w:tcPr>
          <w:p w14:paraId="58439141"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r>
      <w:tr w:rsidR="00395C6D" w:rsidRPr="007B7349" w14:paraId="3DFC5032" w14:textId="77777777" w:rsidTr="002B58FD">
        <w:tc>
          <w:tcPr>
            <w:tcW w:w="3628" w:type="dxa"/>
            <w:tcBorders>
              <w:top w:val="double" w:sz="6" w:space="0" w:color="7BA0CD"/>
              <w:left w:val="single" w:sz="8" w:space="0" w:color="7BA0CD"/>
              <w:bottom w:val="single" w:sz="8" w:space="0" w:color="7BA0CD"/>
              <w:right w:val="nil"/>
            </w:tcBorders>
          </w:tcPr>
          <w:p w14:paraId="2A24AFD5" w14:textId="77777777" w:rsidR="00395C6D" w:rsidRPr="007B7349" w:rsidRDefault="00395C6D" w:rsidP="002B58FD">
            <w:pPr>
              <w:rPr>
                <w:rFonts w:ascii="Arial" w:hAnsi="Arial" w:cs="Arial"/>
                <w:b/>
                <w:bCs/>
                <w:sz w:val="20"/>
                <w:szCs w:val="20"/>
              </w:rPr>
            </w:pPr>
            <w:r w:rsidRPr="007B7349">
              <w:rPr>
                <w:rFonts w:ascii="Arial" w:hAnsi="Arial" w:cs="Arial"/>
                <w:b/>
                <w:bCs/>
                <w:sz w:val="20"/>
                <w:szCs w:val="20"/>
              </w:rPr>
              <w:t>Total</w:t>
            </w:r>
          </w:p>
        </w:tc>
        <w:tc>
          <w:tcPr>
            <w:tcW w:w="1943" w:type="dxa"/>
            <w:tcBorders>
              <w:top w:val="double" w:sz="6" w:space="0" w:color="7BA0CD"/>
              <w:left w:val="nil"/>
              <w:bottom w:val="single" w:sz="8" w:space="0" w:color="7BA0CD"/>
              <w:right w:val="nil"/>
            </w:tcBorders>
          </w:tcPr>
          <w:p w14:paraId="5C7A4ABB" w14:textId="77777777" w:rsidR="00395C6D" w:rsidRPr="007B7349" w:rsidRDefault="00395C6D" w:rsidP="002B58FD">
            <w:pPr>
              <w:rPr>
                <w:rFonts w:ascii="Arial" w:hAnsi="Arial" w:cs="Arial"/>
                <w:b/>
                <w:bCs/>
                <w:sz w:val="20"/>
                <w:szCs w:val="20"/>
              </w:rPr>
            </w:pPr>
          </w:p>
        </w:tc>
        <w:tc>
          <w:tcPr>
            <w:tcW w:w="1295" w:type="dxa"/>
            <w:tcBorders>
              <w:top w:val="double" w:sz="6" w:space="0" w:color="7BA0CD"/>
              <w:left w:val="nil"/>
              <w:bottom w:val="single" w:sz="8" w:space="0" w:color="7BA0CD"/>
              <w:right w:val="nil"/>
            </w:tcBorders>
          </w:tcPr>
          <w:p w14:paraId="5A91C54B" w14:textId="77777777" w:rsidR="00395C6D" w:rsidRPr="007B7349" w:rsidRDefault="00395C6D" w:rsidP="002B58FD">
            <w:pPr>
              <w:jc w:val="right"/>
              <w:rPr>
                <w:rFonts w:ascii="Arial" w:hAnsi="Arial" w:cs="Arial"/>
                <w:b/>
                <w:bCs/>
                <w:sz w:val="20"/>
                <w:szCs w:val="20"/>
              </w:rPr>
            </w:pPr>
            <w:r w:rsidRPr="007B7349">
              <w:rPr>
                <w:rFonts w:ascii="Arial" w:hAnsi="Arial" w:cs="Arial"/>
                <w:b/>
                <w:bCs/>
                <w:sz w:val="20"/>
                <w:szCs w:val="20"/>
              </w:rPr>
              <w:fldChar w:fldCharType="begin"/>
            </w:r>
            <w:r w:rsidRPr="007B7349">
              <w:rPr>
                <w:rFonts w:ascii="Arial" w:hAnsi="Arial" w:cs="Arial"/>
                <w:b/>
                <w:bCs/>
                <w:sz w:val="20"/>
                <w:szCs w:val="20"/>
              </w:rPr>
              <w:instrText xml:space="preserve"> =sum(above) \# "#,##0" </w:instrText>
            </w:r>
            <w:r w:rsidRPr="007B7349">
              <w:rPr>
                <w:rFonts w:ascii="Arial" w:hAnsi="Arial" w:cs="Arial"/>
                <w:b/>
                <w:bCs/>
                <w:sz w:val="20"/>
                <w:szCs w:val="20"/>
              </w:rPr>
              <w:fldChar w:fldCharType="separate"/>
            </w:r>
            <w:r w:rsidRPr="007B7349">
              <w:rPr>
                <w:rFonts w:ascii="Arial" w:hAnsi="Arial" w:cs="Arial"/>
                <w:b/>
                <w:bCs/>
                <w:noProof/>
                <w:sz w:val="20"/>
                <w:szCs w:val="20"/>
              </w:rPr>
              <w:t xml:space="preserve">   0</w:t>
            </w:r>
            <w:r w:rsidRPr="007B7349">
              <w:rPr>
                <w:rFonts w:ascii="Arial" w:hAnsi="Arial" w:cs="Arial"/>
                <w:b/>
                <w:bCs/>
                <w:sz w:val="20"/>
                <w:szCs w:val="20"/>
              </w:rPr>
              <w:fldChar w:fldCharType="end"/>
            </w:r>
          </w:p>
        </w:tc>
        <w:tc>
          <w:tcPr>
            <w:tcW w:w="1295" w:type="dxa"/>
            <w:tcBorders>
              <w:top w:val="double" w:sz="6" w:space="0" w:color="7BA0CD"/>
              <w:left w:val="nil"/>
              <w:bottom w:val="single" w:sz="8" w:space="0" w:color="7BA0CD"/>
              <w:right w:val="single" w:sz="8" w:space="0" w:color="7BA0CD"/>
            </w:tcBorders>
          </w:tcPr>
          <w:p w14:paraId="254AB486" w14:textId="77777777" w:rsidR="00395C6D" w:rsidRPr="007B7349" w:rsidRDefault="00395C6D" w:rsidP="002B58FD">
            <w:pPr>
              <w:jc w:val="right"/>
              <w:rPr>
                <w:rFonts w:ascii="Arial" w:hAnsi="Arial" w:cs="Arial"/>
                <w:b/>
                <w:bCs/>
                <w:sz w:val="20"/>
                <w:szCs w:val="20"/>
              </w:rPr>
            </w:pPr>
            <w:r w:rsidRPr="007B7349">
              <w:rPr>
                <w:rFonts w:ascii="Arial" w:hAnsi="Arial" w:cs="Arial"/>
                <w:b/>
                <w:bCs/>
                <w:sz w:val="20"/>
                <w:szCs w:val="20"/>
              </w:rPr>
              <w:fldChar w:fldCharType="begin"/>
            </w:r>
            <w:r w:rsidRPr="007B7349">
              <w:rPr>
                <w:rFonts w:ascii="Arial" w:hAnsi="Arial" w:cs="Arial"/>
                <w:b/>
                <w:bCs/>
                <w:sz w:val="20"/>
                <w:szCs w:val="20"/>
              </w:rPr>
              <w:instrText xml:space="preserve"> =sum(above) \# "#,##0" </w:instrText>
            </w:r>
            <w:r w:rsidRPr="007B7349">
              <w:rPr>
                <w:rFonts w:ascii="Arial" w:hAnsi="Arial" w:cs="Arial"/>
                <w:b/>
                <w:bCs/>
                <w:sz w:val="20"/>
                <w:szCs w:val="20"/>
              </w:rPr>
              <w:fldChar w:fldCharType="separate"/>
            </w:r>
            <w:r w:rsidRPr="007B7349">
              <w:rPr>
                <w:rFonts w:ascii="Arial" w:hAnsi="Arial" w:cs="Arial"/>
                <w:b/>
                <w:bCs/>
                <w:noProof/>
                <w:sz w:val="20"/>
                <w:szCs w:val="20"/>
              </w:rPr>
              <w:t xml:space="preserve">   0</w:t>
            </w:r>
            <w:r w:rsidRPr="007B7349">
              <w:rPr>
                <w:rFonts w:ascii="Arial" w:hAnsi="Arial" w:cs="Arial"/>
                <w:b/>
                <w:bCs/>
                <w:sz w:val="20"/>
                <w:szCs w:val="20"/>
              </w:rPr>
              <w:fldChar w:fldCharType="end"/>
            </w:r>
          </w:p>
        </w:tc>
      </w:tr>
    </w:tbl>
    <w:p w14:paraId="139D6E00" w14:textId="77777777" w:rsidR="00395C6D" w:rsidRPr="007B7349" w:rsidRDefault="00395C6D" w:rsidP="00395C6D">
      <w:pPr>
        <w:keepNext/>
        <w:jc w:val="both"/>
        <w:rPr>
          <w:rFonts w:ascii="Arial" w:hAnsi="Arial" w:cs="Arial"/>
          <w:i/>
          <w:sz w:val="20"/>
          <w:szCs w:val="20"/>
        </w:rPr>
      </w:pPr>
    </w:p>
    <w:p w14:paraId="1991B5B1" w14:textId="77777777" w:rsidR="00395C6D" w:rsidRPr="007B7349" w:rsidRDefault="00395C6D" w:rsidP="00395C6D">
      <w:pPr>
        <w:keepNext/>
        <w:jc w:val="both"/>
        <w:rPr>
          <w:rFonts w:ascii="Arial" w:hAnsi="Arial" w:cs="Arial"/>
          <w:i/>
          <w:sz w:val="20"/>
          <w:szCs w:val="20"/>
        </w:rPr>
      </w:pPr>
    </w:p>
    <w:p w14:paraId="05F409EA" w14:textId="77777777" w:rsidR="00395C6D" w:rsidRPr="007B7349" w:rsidRDefault="00395C6D" w:rsidP="00395C6D">
      <w:pPr>
        <w:keepNext/>
        <w:jc w:val="both"/>
        <w:rPr>
          <w:rFonts w:ascii="Arial" w:hAnsi="Arial" w:cs="Arial"/>
          <w:i/>
          <w:sz w:val="20"/>
          <w:szCs w:val="20"/>
        </w:rPr>
      </w:pPr>
    </w:p>
    <w:p w14:paraId="7E2D1BD6" w14:textId="77777777" w:rsidR="00395C6D" w:rsidRPr="007B7349" w:rsidRDefault="00395C6D" w:rsidP="00395C6D">
      <w:pPr>
        <w:keepNext/>
        <w:jc w:val="both"/>
        <w:rPr>
          <w:rFonts w:ascii="Arial" w:hAnsi="Arial" w:cs="Arial"/>
          <w:i/>
          <w:sz w:val="20"/>
          <w:szCs w:val="20"/>
        </w:rPr>
      </w:pPr>
    </w:p>
    <w:p w14:paraId="2391EC09" w14:textId="77777777" w:rsidR="00395C6D" w:rsidRPr="007B7349" w:rsidRDefault="00395C6D" w:rsidP="00395C6D">
      <w:pPr>
        <w:keepNext/>
        <w:jc w:val="both"/>
        <w:rPr>
          <w:rFonts w:ascii="Arial" w:hAnsi="Arial" w:cs="Arial"/>
          <w:i/>
          <w:sz w:val="20"/>
          <w:szCs w:val="20"/>
        </w:rPr>
      </w:pPr>
    </w:p>
    <w:p w14:paraId="3018E286" w14:textId="77777777" w:rsidR="00395C6D" w:rsidRPr="007B7349" w:rsidRDefault="00395C6D" w:rsidP="00395C6D">
      <w:pPr>
        <w:keepNext/>
        <w:jc w:val="both"/>
        <w:rPr>
          <w:rFonts w:ascii="Arial" w:hAnsi="Arial" w:cs="Arial"/>
          <w:i/>
          <w:sz w:val="20"/>
          <w:szCs w:val="20"/>
        </w:rPr>
      </w:pPr>
    </w:p>
    <w:p w14:paraId="45B6EC92" w14:textId="77777777" w:rsidR="00395C6D" w:rsidRPr="007B7349" w:rsidRDefault="00395C6D" w:rsidP="00395C6D">
      <w:pPr>
        <w:keepNext/>
        <w:jc w:val="both"/>
        <w:rPr>
          <w:rFonts w:ascii="Arial" w:hAnsi="Arial" w:cs="Arial"/>
          <w:i/>
          <w:sz w:val="20"/>
          <w:szCs w:val="20"/>
        </w:rPr>
      </w:pPr>
    </w:p>
    <w:p w14:paraId="159E783B" w14:textId="77777777" w:rsidR="00395C6D" w:rsidRPr="007B7349" w:rsidRDefault="00395C6D" w:rsidP="00395C6D">
      <w:pPr>
        <w:keepNext/>
        <w:jc w:val="both"/>
        <w:rPr>
          <w:rFonts w:ascii="Arial" w:hAnsi="Arial" w:cs="Arial"/>
          <w:i/>
          <w:sz w:val="20"/>
          <w:szCs w:val="20"/>
        </w:rPr>
      </w:pPr>
    </w:p>
    <w:p w14:paraId="7B772514" w14:textId="77777777" w:rsidR="00395C6D" w:rsidRPr="007B7349" w:rsidRDefault="00395C6D" w:rsidP="00395C6D">
      <w:pPr>
        <w:keepNext/>
        <w:jc w:val="both"/>
        <w:rPr>
          <w:rFonts w:ascii="Arial" w:hAnsi="Arial" w:cs="Arial"/>
          <w:i/>
          <w:sz w:val="20"/>
          <w:szCs w:val="20"/>
        </w:rPr>
      </w:pPr>
    </w:p>
    <w:p w14:paraId="24D67291" w14:textId="77777777" w:rsidR="00395C6D" w:rsidRPr="007B7349" w:rsidRDefault="00395C6D" w:rsidP="00395C6D">
      <w:pPr>
        <w:keepNext/>
        <w:jc w:val="both"/>
        <w:rPr>
          <w:rFonts w:ascii="Arial" w:hAnsi="Arial" w:cs="Arial"/>
          <w:i/>
          <w:sz w:val="20"/>
          <w:szCs w:val="20"/>
        </w:rPr>
      </w:pPr>
    </w:p>
    <w:p w14:paraId="51F5F9B8" w14:textId="77777777" w:rsidR="00395C6D" w:rsidRPr="007B7349" w:rsidRDefault="00395C6D" w:rsidP="00395C6D">
      <w:pPr>
        <w:keepNext/>
        <w:jc w:val="both"/>
        <w:rPr>
          <w:rFonts w:ascii="Arial" w:hAnsi="Arial" w:cs="Arial"/>
          <w:i/>
          <w:sz w:val="20"/>
          <w:szCs w:val="20"/>
        </w:rPr>
      </w:pPr>
    </w:p>
    <w:tbl>
      <w:tblPr>
        <w:tblpPr w:leftFromText="180" w:rightFromText="180" w:vertAnchor="text" w:horzAnchor="margin" w:tblpXSpec="right" w:tblpY="680"/>
        <w:tblW w:w="9661"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661"/>
      </w:tblGrid>
      <w:tr w:rsidR="00395C6D" w:rsidRPr="007B7349" w14:paraId="33C25D83" w14:textId="77777777" w:rsidTr="002B58FD">
        <w:trPr>
          <w:trHeight w:val="512"/>
          <w:tblHeader/>
        </w:trPr>
        <w:tc>
          <w:tcPr>
            <w:tcW w:w="9661" w:type="dxa"/>
            <w:shd w:val="clear" w:color="auto" w:fill="D3DFEE"/>
          </w:tcPr>
          <w:p w14:paraId="6479E7E6" w14:textId="77777777" w:rsidR="00395C6D" w:rsidRPr="007B7349" w:rsidRDefault="00395C6D" w:rsidP="002B58FD">
            <w:pPr>
              <w:keepNext/>
              <w:keepLines/>
              <w:spacing w:after="180"/>
              <w:ind w:left="72" w:right="72"/>
              <w:rPr>
                <w:rFonts w:ascii="Arial" w:hAnsi="Arial" w:cs="Arial"/>
                <w:sz w:val="20"/>
                <w:szCs w:val="20"/>
              </w:rPr>
            </w:pPr>
            <w:r w:rsidRPr="007B7349">
              <w:rPr>
                <w:rFonts w:ascii="Arial" w:hAnsi="Arial" w:cs="Arial"/>
                <w:sz w:val="20"/>
                <w:szCs w:val="20"/>
              </w:rPr>
              <w:t>Comments:</w:t>
            </w:r>
            <w:r w:rsidRPr="007B7349">
              <w:rPr>
                <w:rFonts w:ascii="Arial" w:hAnsi="Arial" w:cs="Arial"/>
                <w:i/>
                <w:sz w:val="20"/>
                <w:szCs w:val="20"/>
              </w:rPr>
              <w:t xml:space="preserve"> </w:t>
            </w:r>
            <w:bookmarkStart w:id="686" w:name="_Hlk99909508"/>
            <w:r w:rsidRPr="007B7349">
              <w:rPr>
                <w:rFonts w:ascii="Arial" w:hAnsi="Arial" w:cs="Arial"/>
                <w:i/>
                <w:sz w:val="20"/>
                <w:szCs w:val="20"/>
              </w:rPr>
              <w:t>Include notes here on what the costs are or how they can be estimated.</w:t>
            </w:r>
            <w:bookmarkEnd w:id="686"/>
            <w:r w:rsidRPr="007B7349">
              <w:rPr>
                <w:rFonts w:ascii="Arial" w:hAnsi="Arial" w:cs="Arial"/>
                <w:i/>
                <w:sz w:val="20"/>
                <w:szCs w:val="20"/>
              </w:rPr>
              <w:t xml:space="preserve"> (optional)</w:t>
            </w:r>
          </w:p>
        </w:tc>
      </w:tr>
    </w:tbl>
    <w:p w14:paraId="428A4734" w14:textId="77777777" w:rsidR="00395C6D" w:rsidRPr="007B7349" w:rsidRDefault="00395C6D" w:rsidP="00395C6D">
      <w:pPr>
        <w:keepNext/>
        <w:ind w:left="360"/>
        <w:jc w:val="both"/>
        <w:rPr>
          <w:rFonts w:ascii="Arial" w:hAnsi="Arial" w:cs="Arial"/>
          <w:b/>
          <w:sz w:val="20"/>
          <w:szCs w:val="20"/>
        </w:rPr>
      </w:pPr>
    </w:p>
    <w:p w14:paraId="4DDA5CD9" w14:textId="77777777" w:rsidR="00395C6D" w:rsidRPr="007B7349" w:rsidRDefault="00395C6D" w:rsidP="00395C6D">
      <w:pPr>
        <w:keepNext/>
        <w:ind w:left="360"/>
        <w:jc w:val="both"/>
        <w:rPr>
          <w:rFonts w:ascii="Arial" w:hAnsi="Arial" w:cs="Arial"/>
          <w:b/>
          <w:sz w:val="20"/>
          <w:szCs w:val="20"/>
        </w:rPr>
      </w:pPr>
    </w:p>
    <w:p w14:paraId="4D28CB32" w14:textId="77777777" w:rsidR="00395C6D" w:rsidRPr="007B7349" w:rsidRDefault="00395C6D" w:rsidP="00395C6D">
      <w:pPr>
        <w:keepNext/>
        <w:tabs>
          <w:tab w:val="right" w:pos="360"/>
        </w:tabs>
        <w:jc w:val="both"/>
        <w:rPr>
          <w:rFonts w:ascii="Arial" w:hAnsi="Arial" w:cs="Arial"/>
          <w:b/>
          <w:sz w:val="20"/>
          <w:szCs w:val="20"/>
        </w:rPr>
      </w:pPr>
    </w:p>
    <w:p w14:paraId="31081941" w14:textId="77777777" w:rsidR="00395C6D" w:rsidRPr="007B7349" w:rsidRDefault="00395C6D" w:rsidP="00395C6D">
      <w:pPr>
        <w:keepNext/>
        <w:tabs>
          <w:tab w:val="right" w:pos="360"/>
        </w:tabs>
        <w:ind w:left="360"/>
        <w:jc w:val="both"/>
        <w:rPr>
          <w:rFonts w:ascii="Arial" w:hAnsi="Arial" w:cs="Arial"/>
          <w:b/>
          <w:sz w:val="20"/>
          <w:szCs w:val="20"/>
        </w:rPr>
      </w:pPr>
    </w:p>
    <w:p w14:paraId="1EBD8F28" w14:textId="77777777" w:rsidR="00395C6D" w:rsidRPr="007B7349" w:rsidRDefault="00395C6D" w:rsidP="00395C6D">
      <w:pPr>
        <w:keepNext/>
        <w:keepLines/>
        <w:spacing w:after="180" w:line="276" w:lineRule="auto"/>
        <w:ind w:right="72" w:firstLine="360"/>
        <w:jc w:val="both"/>
        <w:rPr>
          <w:rFonts w:ascii="Arial" w:hAnsi="Arial" w:cs="Arial"/>
          <w:b/>
          <w:bCs/>
          <w:sz w:val="20"/>
          <w:szCs w:val="20"/>
        </w:rPr>
      </w:pPr>
      <w:r w:rsidRPr="007B7349">
        <w:rPr>
          <w:rFonts w:ascii="Arial" w:hAnsi="Arial" w:cs="Arial"/>
          <w:b/>
          <w:bCs/>
          <w:sz w:val="20"/>
          <w:szCs w:val="20"/>
        </w:rPr>
        <w:t xml:space="preserve">Capital Costs </w:t>
      </w:r>
      <w:r w:rsidRPr="007B7349">
        <w:rPr>
          <w:rFonts w:ascii="Arial" w:hAnsi="Arial" w:cs="Arial"/>
          <w:sz w:val="20"/>
          <w:szCs w:val="20"/>
        </w:rPr>
        <w:t>(Equipment, Software, Licenses, …)</w:t>
      </w:r>
    </w:p>
    <w:tbl>
      <w:tblPr>
        <w:tblpPr w:leftFromText="180" w:rightFromText="180" w:vertAnchor="text" w:horzAnchor="page" w:tblpX="1456" w:tblpY="-22"/>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4815"/>
        <w:gridCol w:w="1810"/>
        <w:gridCol w:w="1357"/>
      </w:tblGrid>
      <w:tr w:rsidR="00395C6D" w:rsidRPr="007B7349" w14:paraId="1267D421" w14:textId="77777777" w:rsidTr="002B58FD">
        <w:trPr>
          <w:trHeight w:val="434"/>
        </w:trPr>
        <w:tc>
          <w:tcPr>
            <w:tcW w:w="4815" w:type="dxa"/>
            <w:tcBorders>
              <w:top w:val="single" w:sz="8" w:space="0" w:color="7BA0CD"/>
              <w:left w:val="single" w:sz="8" w:space="0" w:color="7BA0CD"/>
              <w:bottom w:val="single" w:sz="8" w:space="0" w:color="7BA0CD"/>
              <w:right w:val="nil"/>
            </w:tcBorders>
            <w:shd w:val="clear" w:color="auto" w:fill="4F81BD"/>
          </w:tcPr>
          <w:p w14:paraId="6929C260" w14:textId="77777777" w:rsidR="00395C6D" w:rsidRPr="007B7349" w:rsidRDefault="00395C6D" w:rsidP="002B58FD">
            <w:pPr>
              <w:rPr>
                <w:rFonts w:ascii="Arial" w:hAnsi="Arial" w:cs="Arial"/>
                <w:b/>
                <w:bCs/>
                <w:color w:val="FFFFFF"/>
                <w:sz w:val="20"/>
                <w:szCs w:val="20"/>
              </w:rPr>
            </w:pPr>
            <w:r w:rsidRPr="007B7349">
              <w:rPr>
                <w:rFonts w:ascii="Arial" w:hAnsi="Arial" w:cs="Arial"/>
                <w:b/>
                <w:bCs/>
                <w:color w:val="FFFFFF"/>
                <w:sz w:val="20"/>
                <w:szCs w:val="20"/>
              </w:rPr>
              <w:t>Description</w:t>
            </w:r>
          </w:p>
        </w:tc>
        <w:tc>
          <w:tcPr>
            <w:tcW w:w="1810" w:type="dxa"/>
            <w:tcBorders>
              <w:top w:val="single" w:sz="8" w:space="0" w:color="7BA0CD"/>
              <w:left w:val="nil"/>
              <w:bottom w:val="single" w:sz="8" w:space="0" w:color="7BA0CD"/>
              <w:right w:val="nil"/>
            </w:tcBorders>
            <w:shd w:val="clear" w:color="auto" w:fill="4F81BD"/>
          </w:tcPr>
          <w:p w14:paraId="0212DCB5" w14:textId="77777777" w:rsidR="00395C6D" w:rsidRPr="007B7349" w:rsidRDefault="00395C6D" w:rsidP="002B58FD">
            <w:pPr>
              <w:rPr>
                <w:rFonts w:ascii="Arial" w:hAnsi="Arial" w:cs="Arial"/>
                <w:b/>
                <w:bCs/>
                <w:color w:val="FFFFFF"/>
                <w:sz w:val="20"/>
                <w:szCs w:val="20"/>
              </w:rPr>
            </w:pPr>
            <w:r w:rsidRPr="007B7349">
              <w:rPr>
                <w:rFonts w:ascii="Arial" w:hAnsi="Arial" w:cs="Arial"/>
                <w:b/>
                <w:bCs/>
                <w:color w:val="FFFFFF"/>
                <w:sz w:val="20"/>
                <w:szCs w:val="20"/>
              </w:rPr>
              <w:t>Quantity</w:t>
            </w:r>
          </w:p>
        </w:tc>
        <w:tc>
          <w:tcPr>
            <w:tcW w:w="1357" w:type="dxa"/>
            <w:tcBorders>
              <w:top w:val="single" w:sz="8" w:space="0" w:color="7BA0CD"/>
              <w:left w:val="nil"/>
              <w:bottom w:val="single" w:sz="8" w:space="0" w:color="7BA0CD"/>
              <w:right w:val="single" w:sz="8" w:space="0" w:color="7BA0CD"/>
            </w:tcBorders>
            <w:shd w:val="clear" w:color="auto" w:fill="4F81BD"/>
          </w:tcPr>
          <w:p w14:paraId="28A9BA96" w14:textId="77777777" w:rsidR="00395C6D" w:rsidRPr="007B7349" w:rsidRDefault="00395C6D" w:rsidP="002B58FD">
            <w:pPr>
              <w:jc w:val="right"/>
              <w:rPr>
                <w:rFonts w:ascii="Arial" w:hAnsi="Arial" w:cs="Arial"/>
                <w:b/>
                <w:bCs/>
                <w:color w:val="FFFFFF"/>
                <w:sz w:val="20"/>
                <w:szCs w:val="20"/>
              </w:rPr>
            </w:pPr>
            <w:r w:rsidRPr="007B7349">
              <w:rPr>
                <w:rFonts w:ascii="Arial" w:hAnsi="Arial" w:cs="Arial"/>
                <w:b/>
                <w:bCs/>
                <w:color w:val="FFFFFF"/>
                <w:sz w:val="20"/>
                <w:szCs w:val="20"/>
              </w:rPr>
              <w:t>Cost ($)</w:t>
            </w:r>
          </w:p>
        </w:tc>
      </w:tr>
      <w:tr w:rsidR="00395C6D" w:rsidRPr="007B7349" w14:paraId="0BCB4CAE" w14:textId="77777777" w:rsidTr="002B58FD">
        <w:trPr>
          <w:trHeight w:val="418"/>
        </w:trPr>
        <w:tc>
          <w:tcPr>
            <w:tcW w:w="4815" w:type="dxa"/>
            <w:tcBorders>
              <w:right w:val="nil"/>
            </w:tcBorders>
            <w:shd w:val="clear" w:color="auto" w:fill="D3DFEE"/>
          </w:tcPr>
          <w:p w14:paraId="3441B2FB" w14:textId="77777777" w:rsidR="00395C6D" w:rsidRPr="007B7349" w:rsidRDefault="00395C6D" w:rsidP="002B58FD">
            <w:pPr>
              <w:rPr>
                <w:rFonts w:ascii="Arial" w:hAnsi="Arial" w:cs="Arial"/>
                <w:sz w:val="20"/>
                <w:szCs w:val="20"/>
              </w:rPr>
            </w:pPr>
            <w:r w:rsidRPr="007B7349">
              <w:rPr>
                <w:rFonts w:ascii="Arial" w:hAnsi="Arial" w:cs="Arial"/>
                <w:i/>
                <w:sz w:val="20"/>
                <w:szCs w:val="20"/>
              </w:rPr>
              <w:t>Item 1</w:t>
            </w:r>
          </w:p>
        </w:tc>
        <w:tc>
          <w:tcPr>
            <w:tcW w:w="1810" w:type="dxa"/>
            <w:tcBorders>
              <w:left w:val="nil"/>
              <w:right w:val="nil"/>
            </w:tcBorders>
            <w:shd w:val="clear" w:color="auto" w:fill="D3DFEE"/>
          </w:tcPr>
          <w:p w14:paraId="577C1B7A" w14:textId="77777777" w:rsidR="00395C6D" w:rsidRPr="007B7349" w:rsidRDefault="00395C6D" w:rsidP="002B58FD">
            <w:pPr>
              <w:jc w:val="center"/>
              <w:rPr>
                <w:rFonts w:ascii="Arial" w:hAnsi="Arial" w:cs="Arial"/>
                <w:sz w:val="20"/>
                <w:szCs w:val="20"/>
              </w:rPr>
            </w:pPr>
          </w:p>
        </w:tc>
        <w:tc>
          <w:tcPr>
            <w:tcW w:w="1357" w:type="dxa"/>
            <w:tcBorders>
              <w:left w:val="nil"/>
            </w:tcBorders>
            <w:shd w:val="clear" w:color="auto" w:fill="D3DFEE"/>
          </w:tcPr>
          <w:p w14:paraId="4F36FE6C"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$ 0</w:t>
            </w:r>
          </w:p>
        </w:tc>
      </w:tr>
      <w:tr w:rsidR="00395C6D" w:rsidRPr="007B7349" w14:paraId="6DE59666" w14:textId="77777777" w:rsidTr="002B58FD">
        <w:trPr>
          <w:trHeight w:val="434"/>
        </w:trPr>
        <w:tc>
          <w:tcPr>
            <w:tcW w:w="4815" w:type="dxa"/>
            <w:tcBorders>
              <w:right w:val="nil"/>
            </w:tcBorders>
          </w:tcPr>
          <w:p w14:paraId="114961B7" w14:textId="77777777" w:rsidR="00395C6D" w:rsidRPr="007B7349" w:rsidRDefault="00395C6D" w:rsidP="002B58FD">
            <w:pPr>
              <w:rPr>
                <w:rFonts w:ascii="Arial" w:hAnsi="Arial" w:cs="Arial"/>
                <w:sz w:val="20"/>
                <w:szCs w:val="20"/>
              </w:rPr>
            </w:pPr>
            <w:r w:rsidRPr="007B7349">
              <w:rPr>
                <w:rFonts w:ascii="Arial" w:hAnsi="Arial" w:cs="Arial"/>
                <w:i/>
                <w:sz w:val="20"/>
                <w:szCs w:val="20"/>
              </w:rPr>
              <w:t>Item 2</w:t>
            </w:r>
          </w:p>
        </w:tc>
        <w:tc>
          <w:tcPr>
            <w:tcW w:w="1810" w:type="dxa"/>
            <w:tcBorders>
              <w:left w:val="nil"/>
              <w:right w:val="nil"/>
            </w:tcBorders>
          </w:tcPr>
          <w:p w14:paraId="47366D4A" w14:textId="77777777" w:rsidR="00395C6D" w:rsidRPr="007B7349" w:rsidRDefault="00395C6D" w:rsidP="002B58FD">
            <w:pPr>
              <w:jc w:val="center"/>
              <w:rPr>
                <w:rFonts w:ascii="Arial" w:hAnsi="Arial" w:cs="Arial"/>
                <w:sz w:val="20"/>
                <w:szCs w:val="20"/>
              </w:rPr>
            </w:pPr>
          </w:p>
        </w:tc>
        <w:tc>
          <w:tcPr>
            <w:tcW w:w="1357" w:type="dxa"/>
            <w:tcBorders>
              <w:left w:val="nil"/>
            </w:tcBorders>
          </w:tcPr>
          <w:p w14:paraId="0E0B987C"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$ 0</w:t>
            </w:r>
          </w:p>
        </w:tc>
      </w:tr>
      <w:tr w:rsidR="00395C6D" w:rsidRPr="007B7349" w14:paraId="7F2AA19F" w14:textId="77777777" w:rsidTr="002B58FD">
        <w:trPr>
          <w:trHeight w:val="418"/>
        </w:trPr>
        <w:tc>
          <w:tcPr>
            <w:tcW w:w="4815" w:type="dxa"/>
            <w:tcBorders>
              <w:top w:val="double" w:sz="6" w:space="0" w:color="7BA0CD"/>
              <w:left w:val="single" w:sz="8" w:space="0" w:color="7BA0CD"/>
              <w:bottom w:val="single" w:sz="8" w:space="0" w:color="7BA0CD"/>
              <w:right w:val="nil"/>
            </w:tcBorders>
          </w:tcPr>
          <w:p w14:paraId="1BC7C097" w14:textId="77777777" w:rsidR="00395C6D" w:rsidRPr="007B7349" w:rsidRDefault="00395C6D" w:rsidP="002B58FD">
            <w:pPr>
              <w:rPr>
                <w:rFonts w:ascii="Arial" w:hAnsi="Arial" w:cs="Arial"/>
                <w:b/>
                <w:bCs/>
                <w:sz w:val="20"/>
                <w:szCs w:val="20"/>
              </w:rPr>
            </w:pPr>
            <w:r w:rsidRPr="007B7349">
              <w:rPr>
                <w:rFonts w:ascii="Arial" w:hAnsi="Arial" w:cs="Arial"/>
                <w:b/>
                <w:bCs/>
                <w:sz w:val="20"/>
                <w:szCs w:val="20"/>
              </w:rPr>
              <w:t>Total</w:t>
            </w:r>
          </w:p>
        </w:tc>
        <w:tc>
          <w:tcPr>
            <w:tcW w:w="1810" w:type="dxa"/>
            <w:tcBorders>
              <w:top w:val="double" w:sz="6" w:space="0" w:color="7BA0CD"/>
              <w:left w:val="nil"/>
              <w:bottom w:val="single" w:sz="8" w:space="0" w:color="7BA0CD"/>
              <w:right w:val="nil"/>
            </w:tcBorders>
          </w:tcPr>
          <w:p w14:paraId="59342C4F" w14:textId="77777777" w:rsidR="00395C6D" w:rsidRPr="007B7349" w:rsidRDefault="00395C6D" w:rsidP="002B58FD">
            <w:pPr>
              <w:jc w:val="center"/>
              <w:rPr>
                <w:rFonts w:ascii="Arial" w:hAnsi="Arial" w:cs="Arial"/>
                <w:b/>
                <w:bCs/>
                <w:sz w:val="20"/>
                <w:szCs w:val="20"/>
              </w:rPr>
            </w:pPr>
          </w:p>
        </w:tc>
        <w:tc>
          <w:tcPr>
            <w:tcW w:w="1357" w:type="dxa"/>
            <w:tcBorders>
              <w:top w:val="double" w:sz="6" w:space="0" w:color="7BA0CD"/>
              <w:left w:val="nil"/>
              <w:bottom w:val="single" w:sz="8" w:space="0" w:color="7BA0CD"/>
              <w:right w:val="single" w:sz="8" w:space="0" w:color="7BA0CD"/>
            </w:tcBorders>
          </w:tcPr>
          <w:p w14:paraId="4194A92B" w14:textId="77777777" w:rsidR="00395C6D" w:rsidRPr="007B7349" w:rsidRDefault="00395C6D" w:rsidP="002B58FD">
            <w:pPr>
              <w:jc w:val="right"/>
              <w:rPr>
                <w:rFonts w:ascii="Arial" w:hAnsi="Arial" w:cs="Arial"/>
                <w:b/>
                <w:bCs/>
                <w:sz w:val="20"/>
                <w:szCs w:val="20"/>
              </w:rPr>
            </w:pPr>
            <w:r w:rsidRPr="007B7349">
              <w:rPr>
                <w:rFonts w:ascii="Arial" w:hAnsi="Arial" w:cs="Arial"/>
                <w:sz w:val="20"/>
                <w:szCs w:val="20"/>
              </w:rPr>
              <w:t>$ 0</w:t>
            </w:r>
          </w:p>
        </w:tc>
      </w:tr>
    </w:tbl>
    <w:p w14:paraId="21874A26" w14:textId="77777777" w:rsidR="00395C6D" w:rsidRPr="007B7349" w:rsidRDefault="00395C6D" w:rsidP="00395C6D">
      <w:pPr>
        <w:keepNext/>
        <w:keepLines/>
        <w:spacing w:after="180" w:line="276" w:lineRule="auto"/>
        <w:ind w:right="72" w:firstLine="360"/>
        <w:jc w:val="both"/>
        <w:rPr>
          <w:rFonts w:ascii="Arial" w:hAnsi="Arial" w:cs="Arial"/>
          <w:b/>
          <w:bCs/>
          <w:sz w:val="20"/>
          <w:szCs w:val="20"/>
        </w:rPr>
      </w:pPr>
    </w:p>
    <w:p w14:paraId="5E34512B" w14:textId="77777777" w:rsidR="00395C6D" w:rsidRPr="007B7349" w:rsidRDefault="00395C6D" w:rsidP="00395C6D">
      <w:pPr>
        <w:keepNext/>
        <w:keepLines/>
        <w:spacing w:after="180" w:line="276" w:lineRule="auto"/>
        <w:ind w:right="72" w:firstLine="360"/>
        <w:jc w:val="both"/>
        <w:rPr>
          <w:rFonts w:ascii="Arial" w:hAnsi="Arial" w:cs="Arial"/>
          <w:b/>
          <w:bCs/>
          <w:sz w:val="20"/>
          <w:szCs w:val="20"/>
        </w:rPr>
      </w:pPr>
    </w:p>
    <w:p w14:paraId="181AD5C3" w14:textId="77777777" w:rsidR="00395C6D" w:rsidRPr="007B7349" w:rsidRDefault="00395C6D" w:rsidP="00395C6D">
      <w:pPr>
        <w:keepNext/>
        <w:keepLines/>
        <w:spacing w:after="180" w:line="276" w:lineRule="auto"/>
        <w:ind w:right="72" w:firstLine="360"/>
        <w:jc w:val="both"/>
        <w:rPr>
          <w:rFonts w:ascii="Arial" w:hAnsi="Arial" w:cs="Arial"/>
          <w:b/>
          <w:bCs/>
          <w:sz w:val="20"/>
          <w:szCs w:val="20"/>
        </w:rPr>
      </w:pPr>
    </w:p>
    <w:tbl>
      <w:tblPr>
        <w:tblpPr w:leftFromText="180" w:rightFromText="180" w:vertAnchor="text" w:horzAnchor="page" w:tblpX="1471" w:tblpY="343"/>
        <w:tblW w:w="9571"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571"/>
      </w:tblGrid>
      <w:tr w:rsidR="00395C6D" w:rsidRPr="007B7349" w14:paraId="58943AC5" w14:textId="77777777" w:rsidTr="002B58FD">
        <w:trPr>
          <w:trHeight w:val="160"/>
          <w:tblHeader/>
        </w:trPr>
        <w:tc>
          <w:tcPr>
            <w:tcW w:w="9571" w:type="dxa"/>
            <w:tcBorders>
              <w:top w:val="single" w:sz="4" w:space="0" w:color="4F81BD"/>
              <w:left w:val="single" w:sz="4" w:space="0" w:color="4F81BD"/>
              <w:bottom w:val="single" w:sz="4" w:space="0" w:color="4F81BD"/>
              <w:right w:val="single" w:sz="4" w:space="0" w:color="4F81BD"/>
            </w:tcBorders>
            <w:shd w:val="clear" w:color="auto" w:fill="D3DFEE"/>
          </w:tcPr>
          <w:p w14:paraId="588745F9" w14:textId="77777777" w:rsidR="00395C6D" w:rsidRPr="007B7349" w:rsidRDefault="00395C6D" w:rsidP="002B58FD">
            <w:pPr>
              <w:keepNext/>
              <w:keepLines/>
              <w:spacing w:after="180" w:line="276" w:lineRule="auto"/>
              <w:ind w:left="72" w:right="72"/>
              <w:rPr>
                <w:rFonts w:ascii="Arial" w:hAnsi="Arial" w:cs="Arial"/>
                <w:sz w:val="20"/>
                <w:szCs w:val="20"/>
              </w:rPr>
            </w:pPr>
            <w:r w:rsidRPr="007B7349">
              <w:rPr>
                <w:rFonts w:ascii="Arial" w:hAnsi="Arial" w:cs="Arial"/>
                <w:sz w:val="20"/>
                <w:szCs w:val="20"/>
              </w:rPr>
              <w:t>Comments:</w:t>
            </w:r>
            <w:r w:rsidRPr="007B7349">
              <w:rPr>
                <w:rFonts w:ascii="Arial" w:hAnsi="Arial" w:cs="Arial"/>
                <w:i/>
                <w:sz w:val="20"/>
                <w:szCs w:val="20"/>
              </w:rPr>
              <w:t xml:space="preserve"> Include notes here on what these are or how they can be estimated. (optional)</w:t>
            </w:r>
          </w:p>
        </w:tc>
      </w:tr>
    </w:tbl>
    <w:p w14:paraId="499F8530" w14:textId="77777777" w:rsidR="00395C6D" w:rsidRPr="007B7349" w:rsidRDefault="00395C6D" w:rsidP="00395C6D">
      <w:pPr>
        <w:keepNext/>
        <w:tabs>
          <w:tab w:val="right" w:pos="360"/>
        </w:tabs>
        <w:jc w:val="both"/>
        <w:rPr>
          <w:rFonts w:ascii="Arial" w:hAnsi="Arial" w:cs="Arial"/>
          <w:b/>
          <w:sz w:val="20"/>
          <w:szCs w:val="20"/>
        </w:rPr>
      </w:pPr>
    </w:p>
    <w:p w14:paraId="07C55251" w14:textId="77777777" w:rsidR="00395C6D" w:rsidRPr="007B7349" w:rsidRDefault="00395C6D" w:rsidP="00395C6D">
      <w:pPr>
        <w:keepNext/>
        <w:tabs>
          <w:tab w:val="right" w:pos="360"/>
        </w:tabs>
        <w:jc w:val="both"/>
        <w:rPr>
          <w:rFonts w:ascii="Arial" w:hAnsi="Arial" w:cs="Arial"/>
          <w:b/>
          <w:sz w:val="20"/>
          <w:szCs w:val="20"/>
        </w:rPr>
      </w:pPr>
    </w:p>
    <w:p w14:paraId="37F392AA" w14:textId="77777777" w:rsidR="00395C6D" w:rsidRPr="007B7349" w:rsidRDefault="00395C6D" w:rsidP="00395C6D">
      <w:pPr>
        <w:keepNext/>
        <w:ind w:left="360"/>
        <w:jc w:val="both"/>
        <w:rPr>
          <w:rFonts w:ascii="Arial" w:hAnsi="Arial" w:cs="Arial"/>
          <w:b/>
          <w:sz w:val="20"/>
          <w:szCs w:val="20"/>
        </w:rPr>
      </w:pPr>
      <w:r w:rsidRPr="007B7349">
        <w:rPr>
          <w:rFonts w:ascii="Arial" w:hAnsi="Arial" w:cs="Arial"/>
          <w:b/>
          <w:sz w:val="20"/>
          <w:szCs w:val="20"/>
        </w:rPr>
        <w:t xml:space="preserve">Maintenance Costs </w:t>
      </w:r>
      <w:r w:rsidRPr="007B7349">
        <w:rPr>
          <w:rFonts w:ascii="Arial" w:hAnsi="Arial" w:cs="Arial"/>
          <w:bCs/>
          <w:sz w:val="20"/>
          <w:szCs w:val="20"/>
        </w:rPr>
        <w:t>(Costs after the product is live)</w:t>
      </w:r>
    </w:p>
    <w:tbl>
      <w:tblPr>
        <w:tblpPr w:leftFromText="180" w:rightFromText="180" w:vertAnchor="text" w:horzAnchor="page" w:tblpX="1531" w:tblpY="-32"/>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528"/>
        <w:gridCol w:w="2205"/>
        <w:gridCol w:w="2205"/>
      </w:tblGrid>
      <w:tr w:rsidR="00395C6D" w:rsidRPr="007B7349" w14:paraId="20F7C42E" w14:textId="77777777" w:rsidTr="002B58FD">
        <w:tc>
          <w:tcPr>
            <w:tcW w:w="3528" w:type="dxa"/>
            <w:tcBorders>
              <w:top w:val="single" w:sz="8" w:space="0" w:color="7BA0CD"/>
              <w:left w:val="single" w:sz="8" w:space="0" w:color="7BA0CD"/>
              <w:bottom w:val="single" w:sz="8" w:space="0" w:color="7BA0CD"/>
              <w:right w:val="nil"/>
            </w:tcBorders>
            <w:shd w:val="clear" w:color="auto" w:fill="4F81BD"/>
          </w:tcPr>
          <w:p w14:paraId="164E682A" w14:textId="77777777" w:rsidR="00395C6D" w:rsidRPr="007B7349" w:rsidRDefault="00395C6D" w:rsidP="002B58FD">
            <w:pPr>
              <w:rPr>
                <w:rFonts w:ascii="Arial" w:hAnsi="Arial" w:cs="Arial"/>
                <w:b/>
                <w:bCs/>
                <w:color w:val="FFFFFF"/>
                <w:sz w:val="20"/>
                <w:szCs w:val="20"/>
              </w:rPr>
            </w:pPr>
            <w:r w:rsidRPr="007B7349">
              <w:rPr>
                <w:rFonts w:ascii="Arial" w:hAnsi="Arial" w:cs="Arial"/>
                <w:b/>
                <w:bCs/>
                <w:color w:val="FFFFFF"/>
                <w:sz w:val="20"/>
                <w:szCs w:val="20"/>
              </w:rPr>
              <w:t>Type</w:t>
            </w:r>
          </w:p>
        </w:tc>
        <w:tc>
          <w:tcPr>
            <w:tcW w:w="2205" w:type="dxa"/>
            <w:tcBorders>
              <w:top w:val="single" w:sz="8" w:space="0" w:color="7BA0CD"/>
              <w:left w:val="nil"/>
              <w:bottom w:val="single" w:sz="8" w:space="0" w:color="7BA0CD"/>
              <w:right w:val="nil"/>
            </w:tcBorders>
            <w:shd w:val="clear" w:color="auto" w:fill="4F81BD"/>
          </w:tcPr>
          <w:p w14:paraId="58FED605" w14:textId="77777777" w:rsidR="00395C6D" w:rsidRPr="007B7349" w:rsidRDefault="00395C6D" w:rsidP="002B58FD">
            <w:pPr>
              <w:jc w:val="right"/>
              <w:rPr>
                <w:rFonts w:ascii="Arial" w:hAnsi="Arial" w:cs="Arial"/>
                <w:b/>
                <w:bCs/>
                <w:color w:val="FFFFFF"/>
                <w:sz w:val="20"/>
                <w:szCs w:val="20"/>
              </w:rPr>
            </w:pPr>
            <w:r w:rsidRPr="007B7349">
              <w:rPr>
                <w:rFonts w:ascii="Arial" w:hAnsi="Arial" w:cs="Arial"/>
                <w:b/>
                <w:bCs/>
                <w:color w:val="FFFFFF"/>
                <w:sz w:val="20"/>
                <w:szCs w:val="20"/>
              </w:rPr>
              <w:t>Hours / Month Low</w:t>
            </w:r>
          </w:p>
        </w:tc>
        <w:tc>
          <w:tcPr>
            <w:tcW w:w="2205" w:type="dxa"/>
            <w:tcBorders>
              <w:top w:val="single" w:sz="8" w:space="0" w:color="7BA0CD"/>
              <w:left w:val="nil"/>
              <w:bottom w:val="single" w:sz="8" w:space="0" w:color="7BA0CD"/>
              <w:right w:val="single" w:sz="8" w:space="0" w:color="7BA0CD"/>
            </w:tcBorders>
            <w:shd w:val="clear" w:color="auto" w:fill="4F81BD"/>
          </w:tcPr>
          <w:p w14:paraId="43655196" w14:textId="77777777" w:rsidR="00395C6D" w:rsidRPr="007B7349" w:rsidRDefault="00395C6D" w:rsidP="002B58FD">
            <w:pPr>
              <w:jc w:val="right"/>
              <w:rPr>
                <w:rFonts w:ascii="Arial" w:hAnsi="Arial" w:cs="Arial"/>
                <w:b/>
                <w:bCs/>
                <w:color w:val="FFFFFF"/>
                <w:sz w:val="20"/>
                <w:szCs w:val="20"/>
              </w:rPr>
            </w:pPr>
            <w:r w:rsidRPr="007B7349">
              <w:rPr>
                <w:rFonts w:ascii="Arial" w:hAnsi="Arial" w:cs="Arial"/>
                <w:b/>
                <w:bCs/>
                <w:color w:val="FFFFFF"/>
                <w:sz w:val="20"/>
                <w:szCs w:val="20"/>
              </w:rPr>
              <w:t>Hours / Month High</w:t>
            </w:r>
          </w:p>
        </w:tc>
      </w:tr>
      <w:tr w:rsidR="00395C6D" w:rsidRPr="007B7349" w14:paraId="0262501E" w14:textId="77777777" w:rsidTr="002B58FD">
        <w:tc>
          <w:tcPr>
            <w:tcW w:w="3528" w:type="dxa"/>
            <w:tcBorders>
              <w:right w:val="nil"/>
            </w:tcBorders>
            <w:shd w:val="clear" w:color="auto" w:fill="D3DFEE"/>
          </w:tcPr>
          <w:p w14:paraId="5C2DE6A3" w14:textId="77777777" w:rsidR="00395C6D" w:rsidRPr="007B7349" w:rsidRDefault="00395C6D" w:rsidP="002B58FD">
            <w:pPr>
              <w:rPr>
                <w:rFonts w:ascii="Arial" w:hAnsi="Arial" w:cs="Arial"/>
                <w:sz w:val="20"/>
                <w:szCs w:val="20"/>
              </w:rPr>
            </w:pPr>
            <w:r w:rsidRPr="007B7349">
              <w:rPr>
                <w:rFonts w:ascii="Arial" w:hAnsi="Arial" w:cs="Arial"/>
                <w:sz w:val="20"/>
                <w:szCs w:val="20"/>
              </w:rPr>
              <w:t>System / User Support</w:t>
            </w:r>
          </w:p>
        </w:tc>
        <w:tc>
          <w:tcPr>
            <w:tcW w:w="2205" w:type="dxa"/>
            <w:tcBorders>
              <w:left w:val="nil"/>
              <w:right w:val="nil"/>
            </w:tcBorders>
            <w:shd w:val="clear" w:color="auto" w:fill="D3DFEE"/>
          </w:tcPr>
          <w:p w14:paraId="67F5D175"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c>
          <w:tcPr>
            <w:tcW w:w="2205" w:type="dxa"/>
            <w:tcBorders>
              <w:left w:val="nil"/>
            </w:tcBorders>
            <w:shd w:val="clear" w:color="auto" w:fill="D3DFEE"/>
          </w:tcPr>
          <w:p w14:paraId="5C7151F7"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r>
      <w:tr w:rsidR="00395C6D" w:rsidRPr="007B7349" w14:paraId="57C4A77F" w14:textId="77777777" w:rsidTr="002B58FD">
        <w:tc>
          <w:tcPr>
            <w:tcW w:w="3528" w:type="dxa"/>
            <w:tcBorders>
              <w:right w:val="nil"/>
            </w:tcBorders>
          </w:tcPr>
          <w:p w14:paraId="10A84B25" w14:textId="77777777" w:rsidR="00395C6D" w:rsidRPr="007B7349" w:rsidRDefault="00395C6D" w:rsidP="002B58FD">
            <w:pPr>
              <w:rPr>
                <w:rFonts w:ascii="Arial" w:hAnsi="Arial" w:cs="Arial"/>
                <w:sz w:val="20"/>
                <w:szCs w:val="20"/>
              </w:rPr>
            </w:pPr>
            <w:r w:rsidRPr="007B7349">
              <w:rPr>
                <w:rFonts w:ascii="Arial" w:hAnsi="Arial" w:cs="Arial"/>
                <w:sz w:val="20"/>
                <w:szCs w:val="20"/>
              </w:rPr>
              <w:t>Business / Process Support</w:t>
            </w:r>
          </w:p>
        </w:tc>
        <w:tc>
          <w:tcPr>
            <w:tcW w:w="2205" w:type="dxa"/>
            <w:tcBorders>
              <w:left w:val="nil"/>
              <w:right w:val="nil"/>
            </w:tcBorders>
          </w:tcPr>
          <w:p w14:paraId="23577F6C"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c>
          <w:tcPr>
            <w:tcW w:w="2205" w:type="dxa"/>
            <w:tcBorders>
              <w:left w:val="nil"/>
            </w:tcBorders>
          </w:tcPr>
          <w:p w14:paraId="6EC00675" w14:textId="77777777" w:rsidR="00395C6D" w:rsidRPr="007B7349" w:rsidRDefault="00395C6D" w:rsidP="002B58FD">
            <w:pPr>
              <w:jc w:val="right"/>
              <w:rPr>
                <w:rFonts w:ascii="Arial" w:hAnsi="Arial" w:cs="Arial"/>
                <w:sz w:val="20"/>
                <w:szCs w:val="20"/>
              </w:rPr>
            </w:pPr>
            <w:r w:rsidRPr="007B7349">
              <w:rPr>
                <w:rFonts w:ascii="Arial" w:hAnsi="Arial" w:cs="Arial"/>
                <w:sz w:val="20"/>
                <w:szCs w:val="20"/>
              </w:rPr>
              <w:t>0</w:t>
            </w:r>
          </w:p>
        </w:tc>
      </w:tr>
      <w:tr w:rsidR="00395C6D" w:rsidRPr="007B7349" w14:paraId="5505838F" w14:textId="77777777" w:rsidTr="002B58FD">
        <w:tc>
          <w:tcPr>
            <w:tcW w:w="3528" w:type="dxa"/>
            <w:tcBorders>
              <w:top w:val="double" w:sz="6" w:space="0" w:color="7BA0CD"/>
              <w:left w:val="single" w:sz="8" w:space="0" w:color="7BA0CD"/>
              <w:bottom w:val="single" w:sz="8" w:space="0" w:color="7BA0CD"/>
              <w:right w:val="nil"/>
            </w:tcBorders>
          </w:tcPr>
          <w:p w14:paraId="2E5A89AE" w14:textId="77777777" w:rsidR="00395C6D" w:rsidRPr="007B7349" w:rsidRDefault="00395C6D" w:rsidP="002B58FD">
            <w:pPr>
              <w:rPr>
                <w:rFonts w:ascii="Arial" w:hAnsi="Arial" w:cs="Arial"/>
                <w:b/>
                <w:bCs/>
                <w:sz w:val="20"/>
                <w:szCs w:val="20"/>
              </w:rPr>
            </w:pPr>
            <w:r w:rsidRPr="007B7349">
              <w:rPr>
                <w:rFonts w:ascii="Arial" w:hAnsi="Arial" w:cs="Arial"/>
                <w:b/>
                <w:bCs/>
                <w:sz w:val="20"/>
                <w:szCs w:val="20"/>
              </w:rPr>
              <w:t xml:space="preserve">Total Support &amp; Maintenance </w:t>
            </w:r>
          </w:p>
        </w:tc>
        <w:tc>
          <w:tcPr>
            <w:tcW w:w="2205" w:type="dxa"/>
            <w:tcBorders>
              <w:top w:val="double" w:sz="6" w:space="0" w:color="7BA0CD"/>
              <w:left w:val="nil"/>
              <w:bottom w:val="single" w:sz="8" w:space="0" w:color="7BA0CD"/>
              <w:right w:val="nil"/>
            </w:tcBorders>
          </w:tcPr>
          <w:p w14:paraId="6260AA2E" w14:textId="77777777" w:rsidR="00395C6D" w:rsidRPr="007B7349" w:rsidRDefault="00395C6D" w:rsidP="002B58FD">
            <w:pPr>
              <w:jc w:val="right"/>
              <w:rPr>
                <w:rFonts w:ascii="Arial" w:hAnsi="Arial" w:cs="Arial"/>
                <w:b/>
                <w:bCs/>
                <w:sz w:val="20"/>
                <w:szCs w:val="20"/>
              </w:rPr>
            </w:pPr>
            <w:r w:rsidRPr="007B7349">
              <w:rPr>
                <w:rFonts w:ascii="Arial" w:hAnsi="Arial" w:cs="Arial"/>
                <w:b/>
                <w:bCs/>
                <w:sz w:val="20"/>
                <w:szCs w:val="20"/>
              </w:rPr>
              <w:fldChar w:fldCharType="begin"/>
            </w:r>
            <w:r w:rsidRPr="007B7349">
              <w:rPr>
                <w:rFonts w:ascii="Arial" w:hAnsi="Arial" w:cs="Arial"/>
                <w:b/>
                <w:bCs/>
                <w:sz w:val="20"/>
                <w:szCs w:val="20"/>
              </w:rPr>
              <w:instrText xml:space="preserve"> =SUM(ABOVE) \# "#,##0" </w:instrText>
            </w:r>
            <w:r w:rsidRPr="007B7349">
              <w:rPr>
                <w:rFonts w:ascii="Arial" w:hAnsi="Arial" w:cs="Arial"/>
                <w:b/>
                <w:bCs/>
                <w:sz w:val="20"/>
                <w:szCs w:val="20"/>
              </w:rPr>
              <w:fldChar w:fldCharType="separate"/>
            </w:r>
            <w:r w:rsidRPr="007B7349">
              <w:rPr>
                <w:rFonts w:ascii="Arial" w:hAnsi="Arial" w:cs="Arial"/>
                <w:b/>
                <w:bCs/>
                <w:noProof/>
                <w:sz w:val="20"/>
                <w:szCs w:val="20"/>
              </w:rPr>
              <w:t xml:space="preserve">   0</w:t>
            </w:r>
            <w:r w:rsidRPr="007B7349">
              <w:rPr>
                <w:rFonts w:ascii="Arial" w:hAnsi="Arial" w:cs="Arial"/>
                <w:b/>
                <w:bCs/>
                <w:sz w:val="20"/>
                <w:szCs w:val="20"/>
              </w:rPr>
              <w:fldChar w:fldCharType="end"/>
            </w:r>
          </w:p>
        </w:tc>
        <w:tc>
          <w:tcPr>
            <w:tcW w:w="2205" w:type="dxa"/>
            <w:tcBorders>
              <w:top w:val="double" w:sz="6" w:space="0" w:color="7BA0CD"/>
              <w:left w:val="nil"/>
              <w:bottom w:val="single" w:sz="8" w:space="0" w:color="7BA0CD"/>
              <w:right w:val="single" w:sz="8" w:space="0" w:color="7BA0CD"/>
            </w:tcBorders>
          </w:tcPr>
          <w:p w14:paraId="316D9BFA" w14:textId="77777777" w:rsidR="00395C6D" w:rsidRPr="007B7349" w:rsidRDefault="00395C6D" w:rsidP="002B58FD">
            <w:pPr>
              <w:jc w:val="right"/>
              <w:rPr>
                <w:rFonts w:ascii="Arial" w:hAnsi="Arial" w:cs="Arial"/>
                <w:b/>
                <w:bCs/>
                <w:sz w:val="20"/>
                <w:szCs w:val="20"/>
              </w:rPr>
            </w:pPr>
            <w:r w:rsidRPr="007B7349">
              <w:rPr>
                <w:rFonts w:ascii="Arial" w:hAnsi="Arial" w:cs="Arial"/>
                <w:b/>
                <w:bCs/>
                <w:sz w:val="20"/>
                <w:szCs w:val="20"/>
              </w:rPr>
              <w:fldChar w:fldCharType="begin"/>
            </w:r>
            <w:r w:rsidRPr="007B7349">
              <w:rPr>
                <w:rFonts w:ascii="Arial" w:hAnsi="Arial" w:cs="Arial"/>
                <w:b/>
                <w:bCs/>
                <w:sz w:val="20"/>
                <w:szCs w:val="20"/>
              </w:rPr>
              <w:instrText xml:space="preserve"> =SUM(ABOVE) \# "#,##0" </w:instrText>
            </w:r>
            <w:r w:rsidRPr="007B7349">
              <w:rPr>
                <w:rFonts w:ascii="Arial" w:hAnsi="Arial" w:cs="Arial"/>
                <w:b/>
                <w:bCs/>
                <w:sz w:val="20"/>
                <w:szCs w:val="20"/>
              </w:rPr>
              <w:fldChar w:fldCharType="separate"/>
            </w:r>
            <w:r w:rsidRPr="007B7349">
              <w:rPr>
                <w:rFonts w:ascii="Arial" w:hAnsi="Arial" w:cs="Arial"/>
                <w:b/>
                <w:bCs/>
                <w:noProof/>
                <w:sz w:val="20"/>
                <w:szCs w:val="20"/>
              </w:rPr>
              <w:t xml:space="preserve">   0</w:t>
            </w:r>
            <w:r w:rsidRPr="007B7349">
              <w:rPr>
                <w:rFonts w:ascii="Arial" w:hAnsi="Arial" w:cs="Arial"/>
                <w:b/>
                <w:bCs/>
                <w:sz w:val="20"/>
                <w:szCs w:val="20"/>
              </w:rPr>
              <w:fldChar w:fldCharType="end"/>
            </w:r>
          </w:p>
        </w:tc>
      </w:tr>
    </w:tbl>
    <w:p w14:paraId="4F94F890" w14:textId="77777777" w:rsidR="00395C6D" w:rsidRPr="007B7349" w:rsidRDefault="00395C6D" w:rsidP="00395C6D">
      <w:pPr>
        <w:keepNext/>
        <w:jc w:val="both"/>
        <w:rPr>
          <w:rFonts w:ascii="Arial" w:hAnsi="Arial" w:cs="Arial"/>
          <w:b/>
          <w:sz w:val="20"/>
          <w:szCs w:val="20"/>
        </w:rPr>
      </w:pPr>
    </w:p>
    <w:tbl>
      <w:tblPr>
        <w:tblpPr w:leftFromText="187" w:rightFromText="187" w:horzAnchor="page" w:tblpX="1556" w:tblpYSpec="bottom"/>
        <w:tblW w:w="9541"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541"/>
      </w:tblGrid>
      <w:tr w:rsidR="00395C6D" w:rsidRPr="007B7349" w14:paraId="1386E5DE" w14:textId="77777777" w:rsidTr="002B58FD">
        <w:trPr>
          <w:trHeight w:val="625"/>
          <w:tblHeader/>
        </w:trPr>
        <w:tc>
          <w:tcPr>
            <w:tcW w:w="9541" w:type="dxa"/>
            <w:shd w:val="clear" w:color="auto" w:fill="D3DFEE"/>
          </w:tcPr>
          <w:p w14:paraId="21109092" w14:textId="77777777" w:rsidR="00395C6D" w:rsidRPr="007B7349" w:rsidRDefault="00395C6D" w:rsidP="002B58FD">
            <w:pPr>
              <w:keepNext/>
              <w:keepLines/>
              <w:spacing w:after="180"/>
              <w:ind w:left="72" w:right="72"/>
              <w:rPr>
                <w:rFonts w:ascii="Arial" w:hAnsi="Arial" w:cs="Arial"/>
                <w:sz w:val="20"/>
                <w:szCs w:val="20"/>
              </w:rPr>
            </w:pPr>
            <w:r w:rsidRPr="007B7349">
              <w:rPr>
                <w:rFonts w:ascii="Arial" w:hAnsi="Arial" w:cs="Arial"/>
                <w:sz w:val="20"/>
                <w:szCs w:val="20"/>
              </w:rPr>
              <w:t>Comments:</w:t>
            </w:r>
            <w:r w:rsidRPr="007B7349">
              <w:rPr>
                <w:rFonts w:ascii="Arial" w:hAnsi="Arial" w:cs="Arial"/>
                <w:i/>
                <w:sz w:val="20"/>
                <w:szCs w:val="20"/>
              </w:rPr>
              <w:t xml:space="preserve"> Optional.</w:t>
            </w:r>
          </w:p>
        </w:tc>
      </w:tr>
    </w:tbl>
    <w:p w14:paraId="468C489E" w14:textId="3C3902A4" w:rsidR="00BC2676" w:rsidRDefault="00BC2676" w:rsidP="00395C6D">
      <w:pPr>
        <w:keepNext/>
        <w:tabs>
          <w:tab w:val="right" w:pos="360"/>
        </w:tabs>
        <w:jc w:val="both"/>
        <w:rPr>
          <w:b/>
        </w:rPr>
      </w:pPr>
    </w:p>
    <w:p w14:paraId="7227211F" w14:textId="77777777" w:rsidR="00BC2676" w:rsidRDefault="00BC2676">
      <w:pPr>
        <w:rPr>
          <w:b/>
        </w:rPr>
      </w:pPr>
      <w:r>
        <w:rPr>
          <w:b/>
        </w:rPr>
        <w:br w:type="page"/>
      </w:r>
    </w:p>
    <w:p w14:paraId="20C18C88" w14:textId="77777777" w:rsidR="00BC2676" w:rsidRDefault="00BC2676" w:rsidP="00395C6D">
      <w:pPr>
        <w:keepNext/>
        <w:tabs>
          <w:tab w:val="right" w:pos="360"/>
        </w:tabs>
        <w:jc w:val="both"/>
        <w:rPr>
          <w:b/>
        </w:rPr>
        <w:sectPr w:rsidR="00BC2676" w:rsidSect="00BC2676">
          <w:pgSz w:w="12240" w:h="15840"/>
          <w:pgMar w:top="1440" w:right="1008" w:bottom="1008" w:left="1008" w:header="720" w:footer="720" w:gutter="0"/>
          <w:cols w:space="720"/>
          <w:docGrid w:linePitch="360"/>
        </w:sectPr>
      </w:pPr>
    </w:p>
    <w:p w14:paraId="0CA9B7E6" w14:textId="0F194F8F" w:rsidR="00CD4FA2" w:rsidRPr="001812B0" w:rsidRDefault="00CD4FA2" w:rsidP="00BD41D4">
      <w:pPr>
        <w:pStyle w:val="Heading1"/>
        <w:rPr>
          <w:ins w:id="687" w:author="Paulson Kimani" w:date="2024-06-03T20:51:00Z" w16du:dateUtc="2024-06-04T03:51:00Z"/>
          <w:rFonts w:cs="Times New Roman"/>
          <w:bCs/>
          <w:szCs w:val="24"/>
        </w:rPr>
        <w:pPrChange w:id="688" w:author="Paulson Kimani" w:date="2024-06-03T20:51:00Z" w16du:dateUtc="2024-06-04T03:51:00Z">
          <w:pPr>
            <w:spacing w:line="276" w:lineRule="auto"/>
            <w:ind w:firstLine="360"/>
            <w:jc w:val="center"/>
          </w:pPr>
        </w:pPrChange>
      </w:pPr>
      <w:bookmarkStart w:id="689" w:name="_Toc168340650"/>
      <w:ins w:id="690" w:author="Paulson Kimani" w:date="2024-06-03T20:51:00Z" w16du:dateUtc="2024-06-04T03:51:00Z">
        <w:r w:rsidRPr="001812B0">
          <w:rPr>
            <w:rFonts w:cs="Times New Roman"/>
            <w:bCs/>
            <w:szCs w:val="24"/>
          </w:rPr>
          <w:lastRenderedPageBreak/>
          <w:t>3.0</w:t>
        </w:r>
        <w:r w:rsidRPr="001812B0">
          <w:rPr>
            <w:rFonts w:cs="Times New Roman"/>
            <w:bCs/>
            <w:szCs w:val="24"/>
          </w:rPr>
          <w:tab/>
        </w:r>
        <w:r w:rsidR="00BD41D4" w:rsidRPr="001812B0">
          <w:rPr>
            <w:rFonts w:cs="Times New Roman"/>
            <w:bCs/>
            <w:szCs w:val="24"/>
          </w:rPr>
          <w:t>Feasability Assessment</w:t>
        </w:r>
        <w:bookmarkEnd w:id="689"/>
      </w:ins>
    </w:p>
    <w:p w14:paraId="2E6E478E" w14:textId="21747B45" w:rsidR="00986519" w:rsidRPr="00655B12" w:rsidRDefault="00986519" w:rsidP="00986519">
      <w:pPr>
        <w:spacing w:line="276" w:lineRule="auto"/>
        <w:ind w:firstLine="360"/>
        <w:jc w:val="center"/>
        <w:rPr>
          <w:rFonts w:ascii="Times New Roman" w:hAnsi="Times New Roman" w:cs="Times New Roman"/>
          <w:u w:val="single"/>
        </w:rPr>
      </w:pPr>
      <w:r w:rsidRPr="00655B12">
        <w:rPr>
          <w:rFonts w:ascii="Times New Roman" w:hAnsi="Times New Roman" w:cs="Times New Roman"/>
          <w:u w:val="single"/>
        </w:rPr>
        <w:t>PhotoMap Feasibility Analysis Executive Summary</w:t>
      </w:r>
    </w:p>
    <w:p w14:paraId="57BBEDFF" w14:textId="615066ED" w:rsidR="00986519" w:rsidRPr="001812B0" w:rsidRDefault="00584EF8" w:rsidP="001812B0">
      <w:pPr>
        <w:pStyle w:val="Heading2"/>
        <w:pPrChange w:id="691" w:author="Paulson Kimani" w:date="2024-06-03T21:01:00Z" w16du:dateUtc="2024-06-04T04:01:00Z">
          <w:pPr>
            <w:spacing w:line="276" w:lineRule="auto"/>
          </w:pPr>
        </w:pPrChange>
      </w:pPr>
      <w:bookmarkStart w:id="692" w:name="_Toc168340651"/>
      <w:ins w:id="693" w:author="Paulson Kimani" w:date="2024-06-03T20:51:00Z" w16du:dateUtc="2024-06-04T03:51:00Z">
        <w:r w:rsidRPr="001812B0">
          <w:t>3.1</w:t>
        </w:r>
        <w:r w:rsidRPr="001812B0">
          <w:tab/>
        </w:r>
      </w:ins>
      <w:r w:rsidR="00986519" w:rsidRPr="001812B0">
        <w:t>Introduction</w:t>
      </w:r>
      <w:bookmarkEnd w:id="692"/>
    </w:p>
    <w:p w14:paraId="5FA6408D" w14:textId="77777777" w:rsidR="00986519" w:rsidRDefault="00986519" w:rsidP="00986519">
      <w:pPr>
        <w:spacing w:line="276" w:lineRule="auto"/>
        <w:ind w:firstLine="360"/>
        <w:rPr>
          <w:rFonts w:ascii="Times New Roman" w:hAnsi="Times New Roman" w:cs="Times New Roman"/>
        </w:rPr>
      </w:pPr>
      <w:r>
        <w:rPr>
          <w:rFonts w:ascii="Times New Roman" w:hAnsi="Times New Roman" w:cs="Times New Roman"/>
        </w:rPr>
        <w:t xml:space="preserve">Paulson Kimani created the following feasibility analysis for the PhotoMap application. The System Proposal is attached, along with the detailed feasibility study. There is a scale of low, medium, and high risk. The highlights of the feasibility analysis are as follows: </w:t>
      </w:r>
    </w:p>
    <w:p w14:paraId="0807572A" w14:textId="77777777" w:rsidR="00986519" w:rsidRPr="00655B12" w:rsidRDefault="00986519" w:rsidP="00986519">
      <w:pPr>
        <w:spacing w:line="276" w:lineRule="auto"/>
        <w:rPr>
          <w:rFonts w:ascii="Times New Roman" w:hAnsi="Times New Roman" w:cs="Times New Roman"/>
          <w:b/>
          <w:bCs/>
        </w:rPr>
      </w:pPr>
      <w:r w:rsidRPr="00655B12">
        <w:rPr>
          <w:rFonts w:ascii="Times New Roman" w:hAnsi="Times New Roman" w:cs="Times New Roman"/>
          <w:b/>
          <w:bCs/>
        </w:rPr>
        <w:t>Technical feasibility:</w:t>
      </w:r>
    </w:p>
    <w:p w14:paraId="1CA795FD" w14:textId="77777777" w:rsidR="00986519" w:rsidRPr="00655B12" w:rsidRDefault="00986519" w:rsidP="00986519">
      <w:pPr>
        <w:pStyle w:val="ListParagraph"/>
        <w:numPr>
          <w:ilvl w:val="0"/>
          <w:numId w:val="5"/>
        </w:numPr>
        <w:spacing w:line="276" w:lineRule="auto"/>
        <w:rPr>
          <w:rFonts w:ascii="Times New Roman" w:hAnsi="Times New Roman" w:cs="Times New Roman"/>
        </w:rPr>
      </w:pPr>
      <w:r w:rsidRPr="00655B12">
        <w:rPr>
          <w:rFonts w:ascii="Times New Roman" w:hAnsi="Times New Roman" w:cs="Times New Roman"/>
        </w:rPr>
        <w:t>Existing technologies can support the app's development</w:t>
      </w:r>
    </w:p>
    <w:p w14:paraId="6431D96F" w14:textId="77777777" w:rsidR="00986519" w:rsidRPr="00655B12" w:rsidRDefault="00986519" w:rsidP="00986519">
      <w:pPr>
        <w:pStyle w:val="ListParagraph"/>
        <w:numPr>
          <w:ilvl w:val="0"/>
          <w:numId w:val="5"/>
        </w:numPr>
        <w:spacing w:line="276" w:lineRule="auto"/>
        <w:rPr>
          <w:rFonts w:ascii="Times New Roman" w:hAnsi="Times New Roman" w:cs="Times New Roman"/>
        </w:rPr>
      </w:pPr>
      <w:r w:rsidRPr="00655B12">
        <w:rPr>
          <w:rFonts w:ascii="Times New Roman" w:hAnsi="Times New Roman" w:cs="Times New Roman"/>
        </w:rPr>
        <w:t>Learning curve for the team, but experts can be brought in to assist</w:t>
      </w:r>
    </w:p>
    <w:p w14:paraId="676F5EF3" w14:textId="77777777" w:rsidR="00986519" w:rsidRDefault="00986519" w:rsidP="00986519">
      <w:pPr>
        <w:spacing w:line="276" w:lineRule="auto"/>
        <w:rPr>
          <w:rFonts w:ascii="Times New Roman" w:hAnsi="Times New Roman" w:cs="Times New Roman"/>
          <w:b/>
          <w:bCs/>
        </w:rPr>
      </w:pPr>
      <w:r w:rsidRPr="00655B12">
        <w:rPr>
          <w:rFonts w:ascii="Times New Roman" w:hAnsi="Times New Roman" w:cs="Times New Roman"/>
          <w:b/>
          <w:bCs/>
        </w:rPr>
        <w:t>Resource Feasibility:</w:t>
      </w:r>
    </w:p>
    <w:p w14:paraId="369A7222" w14:textId="77777777" w:rsidR="00986519" w:rsidRPr="00655B12" w:rsidRDefault="00986519" w:rsidP="00986519">
      <w:pPr>
        <w:pStyle w:val="ListParagraph"/>
        <w:numPr>
          <w:ilvl w:val="0"/>
          <w:numId w:val="10"/>
        </w:numPr>
        <w:spacing w:line="276" w:lineRule="auto"/>
        <w:rPr>
          <w:rFonts w:ascii="Times New Roman" w:hAnsi="Times New Roman" w:cs="Times New Roman"/>
        </w:rPr>
      </w:pPr>
      <w:r w:rsidRPr="00655B12">
        <w:rPr>
          <w:rFonts w:ascii="Times New Roman" w:hAnsi="Times New Roman" w:cs="Times New Roman"/>
        </w:rPr>
        <w:t>Sufficient tools and personnel to start the project</w:t>
      </w:r>
    </w:p>
    <w:p w14:paraId="5E1964BB" w14:textId="77777777" w:rsidR="00986519" w:rsidRPr="00655B12" w:rsidRDefault="00986519" w:rsidP="00986519">
      <w:pPr>
        <w:pStyle w:val="ListParagraph"/>
        <w:numPr>
          <w:ilvl w:val="0"/>
          <w:numId w:val="10"/>
        </w:numPr>
        <w:spacing w:line="276" w:lineRule="auto"/>
        <w:rPr>
          <w:rFonts w:ascii="Times New Roman" w:hAnsi="Times New Roman" w:cs="Times New Roman"/>
        </w:rPr>
      </w:pPr>
      <w:r w:rsidRPr="00655B12">
        <w:rPr>
          <w:rFonts w:ascii="Times New Roman" w:hAnsi="Times New Roman" w:cs="Times New Roman"/>
        </w:rPr>
        <w:t>Need to bring in additional skilled workers to fill gaps</w:t>
      </w:r>
    </w:p>
    <w:p w14:paraId="0F3A46BC" w14:textId="77777777" w:rsidR="00986519" w:rsidRPr="00655B12" w:rsidRDefault="00986519" w:rsidP="00986519">
      <w:pPr>
        <w:spacing w:line="276" w:lineRule="auto"/>
        <w:rPr>
          <w:rFonts w:ascii="Times New Roman" w:hAnsi="Times New Roman" w:cs="Times New Roman"/>
          <w:b/>
          <w:bCs/>
        </w:rPr>
      </w:pPr>
      <w:r w:rsidRPr="00655B12">
        <w:rPr>
          <w:rFonts w:ascii="Times New Roman" w:hAnsi="Times New Roman" w:cs="Times New Roman"/>
          <w:b/>
          <w:bCs/>
        </w:rPr>
        <w:t xml:space="preserve">Schedule Feasibility: </w:t>
      </w:r>
    </w:p>
    <w:p w14:paraId="49B843E2" w14:textId="77777777" w:rsidR="00986519" w:rsidRPr="00655B12" w:rsidRDefault="00986519" w:rsidP="00986519">
      <w:pPr>
        <w:pStyle w:val="ListParagraph"/>
        <w:numPr>
          <w:ilvl w:val="0"/>
          <w:numId w:val="6"/>
        </w:numPr>
        <w:spacing w:line="276" w:lineRule="auto"/>
        <w:rPr>
          <w:rFonts w:ascii="Times New Roman" w:hAnsi="Times New Roman" w:cs="Times New Roman"/>
        </w:rPr>
      </w:pPr>
      <w:r w:rsidRPr="00655B12">
        <w:rPr>
          <w:rFonts w:ascii="Times New Roman" w:hAnsi="Times New Roman" w:cs="Times New Roman"/>
        </w:rPr>
        <w:t>Project timeline is manageable, avoiding busy holiday periods</w:t>
      </w:r>
    </w:p>
    <w:p w14:paraId="3D1107AC" w14:textId="77777777" w:rsidR="00986519" w:rsidRPr="00655B12" w:rsidRDefault="00986519" w:rsidP="00986519">
      <w:pPr>
        <w:pStyle w:val="ListParagraph"/>
        <w:numPr>
          <w:ilvl w:val="0"/>
          <w:numId w:val="6"/>
        </w:numPr>
        <w:spacing w:line="276" w:lineRule="auto"/>
        <w:rPr>
          <w:rFonts w:ascii="Times New Roman" w:hAnsi="Times New Roman" w:cs="Times New Roman"/>
        </w:rPr>
      </w:pPr>
      <w:r w:rsidRPr="00655B12">
        <w:rPr>
          <w:rFonts w:ascii="Times New Roman" w:hAnsi="Times New Roman" w:cs="Times New Roman"/>
        </w:rPr>
        <w:t>Comfortable launch date in the second quarter of 2024</w:t>
      </w:r>
    </w:p>
    <w:p w14:paraId="516031C4" w14:textId="77777777" w:rsidR="00986519" w:rsidRPr="00655B12" w:rsidRDefault="00986519" w:rsidP="00986519">
      <w:pPr>
        <w:spacing w:line="276" w:lineRule="auto"/>
        <w:rPr>
          <w:rFonts w:ascii="Times New Roman" w:hAnsi="Times New Roman" w:cs="Times New Roman"/>
          <w:b/>
          <w:bCs/>
        </w:rPr>
      </w:pPr>
      <w:r w:rsidRPr="00655B12">
        <w:rPr>
          <w:rFonts w:ascii="Times New Roman" w:hAnsi="Times New Roman" w:cs="Times New Roman"/>
          <w:b/>
          <w:bCs/>
        </w:rPr>
        <w:t>Organizational Feasibility:</w:t>
      </w:r>
    </w:p>
    <w:p w14:paraId="726215B3" w14:textId="77777777" w:rsidR="00986519" w:rsidRPr="00655B12" w:rsidRDefault="00986519" w:rsidP="00986519">
      <w:pPr>
        <w:pStyle w:val="ListParagraph"/>
        <w:numPr>
          <w:ilvl w:val="0"/>
          <w:numId w:val="7"/>
        </w:numPr>
        <w:spacing w:line="276" w:lineRule="auto"/>
        <w:rPr>
          <w:rFonts w:ascii="Times New Roman" w:hAnsi="Times New Roman" w:cs="Times New Roman"/>
        </w:rPr>
      </w:pPr>
      <w:r w:rsidRPr="00655B12">
        <w:rPr>
          <w:rFonts w:ascii="Times New Roman" w:hAnsi="Times New Roman" w:cs="Times New Roman"/>
        </w:rPr>
        <w:t>Strong internal support from departments and senior management</w:t>
      </w:r>
    </w:p>
    <w:p w14:paraId="37E76AA4" w14:textId="77777777" w:rsidR="00986519" w:rsidRPr="00655B12" w:rsidRDefault="00986519" w:rsidP="00986519">
      <w:pPr>
        <w:spacing w:line="276" w:lineRule="auto"/>
        <w:rPr>
          <w:rFonts w:ascii="Times New Roman" w:hAnsi="Times New Roman" w:cs="Times New Roman"/>
          <w:b/>
          <w:bCs/>
        </w:rPr>
      </w:pPr>
      <w:r w:rsidRPr="00655B12">
        <w:rPr>
          <w:rFonts w:ascii="Times New Roman" w:hAnsi="Times New Roman" w:cs="Times New Roman"/>
          <w:b/>
          <w:bCs/>
        </w:rPr>
        <w:t>Legal Feasibility:</w:t>
      </w:r>
    </w:p>
    <w:p w14:paraId="43F2DDBC" w14:textId="77777777" w:rsidR="00986519" w:rsidRPr="00655B12" w:rsidRDefault="00986519" w:rsidP="00986519">
      <w:pPr>
        <w:pStyle w:val="ListParagraph"/>
        <w:numPr>
          <w:ilvl w:val="0"/>
          <w:numId w:val="7"/>
        </w:numPr>
        <w:spacing w:line="276" w:lineRule="auto"/>
        <w:rPr>
          <w:rFonts w:ascii="Times New Roman" w:hAnsi="Times New Roman" w:cs="Times New Roman"/>
        </w:rPr>
      </w:pPr>
      <w:r w:rsidRPr="00655B12">
        <w:rPr>
          <w:rFonts w:ascii="Times New Roman" w:hAnsi="Times New Roman" w:cs="Times New Roman"/>
        </w:rPr>
        <w:t>Need to address user data handling and privacy laws</w:t>
      </w:r>
    </w:p>
    <w:p w14:paraId="57314C10" w14:textId="77777777" w:rsidR="00986519" w:rsidRPr="00655B12" w:rsidRDefault="00986519" w:rsidP="00986519">
      <w:pPr>
        <w:pStyle w:val="ListParagraph"/>
        <w:numPr>
          <w:ilvl w:val="0"/>
          <w:numId w:val="7"/>
        </w:numPr>
        <w:spacing w:line="276" w:lineRule="auto"/>
        <w:rPr>
          <w:rFonts w:ascii="Times New Roman" w:hAnsi="Times New Roman" w:cs="Times New Roman"/>
        </w:rPr>
      </w:pPr>
      <w:r w:rsidRPr="00655B12">
        <w:rPr>
          <w:rFonts w:ascii="Times New Roman" w:hAnsi="Times New Roman" w:cs="Times New Roman"/>
        </w:rPr>
        <w:t>Legal experts will be consulted to ensure compliance</w:t>
      </w:r>
    </w:p>
    <w:p w14:paraId="193FE8B1" w14:textId="77777777" w:rsidR="00986519" w:rsidRPr="00655B12" w:rsidRDefault="00986519" w:rsidP="00986519">
      <w:pPr>
        <w:spacing w:line="276" w:lineRule="auto"/>
        <w:rPr>
          <w:rFonts w:ascii="Times New Roman" w:hAnsi="Times New Roman" w:cs="Times New Roman"/>
          <w:b/>
          <w:bCs/>
        </w:rPr>
      </w:pPr>
      <w:r w:rsidRPr="00655B12">
        <w:rPr>
          <w:rFonts w:ascii="Times New Roman" w:hAnsi="Times New Roman" w:cs="Times New Roman"/>
          <w:b/>
          <w:bCs/>
        </w:rPr>
        <w:t>Contractual Feasibility:</w:t>
      </w:r>
    </w:p>
    <w:p w14:paraId="43CE90D6" w14:textId="77777777" w:rsidR="00986519" w:rsidRPr="00655B12" w:rsidRDefault="00986519" w:rsidP="00986519">
      <w:pPr>
        <w:pStyle w:val="ListParagraph"/>
        <w:numPr>
          <w:ilvl w:val="0"/>
          <w:numId w:val="8"/>
        </w:numPr>
        <w:spacing w:line="276" w:lineRule="auto"/>
        <w:rPr>
          <w:rFonts w:ascii="Times New Roman" w:hAnsi="Times New Roman" w:cs="Times New Roman"/>
        </w:rPr>
      </w:pPr>
      <w:r w:rsidRPr="00655B12">
        <w:rPr>
          <w:rFonts w:ascii="Times New Roman" w:hAnsi="Times New Roman" w:cs="Times New Roman"/>
        </w:rPr>
        <w:t>Careful consideration of contracts with partners and service providers</w:t>
      </w:r>
    </w:p>
    <w:p w14:paraId="669746F8" w14:textId="77777777" w:rsidR="00986519" w:rsidRPr="00655B12" w:rsidRDefault="00986519" w:rsidP="00986519">
      <w:pPr>
        <w:pStyle w:val="ListParagraph"/>
        <w:numPr>
          <w:ilvl w:val="0"/>
          <w:numId w:val="8"/>
        </w:numPr>
        <w:spacing w:line="276" w:lineRule="auto"/>
        <w:rPr>
          <w:rFonts w:ascii="Times New Roman" w:hAnsi="Times New Roman" w:cs="Times New Roman"/>
        </w:rPr>
      </w:pPr>
      <w:r w:rsidRPr="00655B12">
        <w:rPr>
          <w:rFonts w:ascii="Times New Roman" w:hAnsi="Times New Roman" w:cs="Times New Roman"/>
        </w:rPr>
        <w:t>Legal team will review and guide contract negotiations</w:t>
      </w:r>
    </w:p>
    <w:p w14:paraId="548A8124" w14:textId="434B7670" w:rsidR="00986519" w:rsidRPr="001812B0" w:rsidRDefault="004D3DF0" w:rsidP="001812B0">
      <w:pPr>
        <w:pStyle w:val="Heading2"/>
        <w:pPrChange w:id="694" w:author="Paulson Kimani" w:date="2024-06-03T21:01:00Z" w16du:dateUtc="2024-06-04T04:01:00Z">
          <w:pPr>
            <w:spacing w:line="276" w:lineRule="auto"/>
          </w:pPr>
        </w:pPrChange>
      </w:pPr>
      <w:bookmarkStart w:id="695" w:name="_Toc168340652"/>
      <w:ins w:id="696" w:author="Paulson Kimani" w:date="2024-06-03T20:51:00Z" w16du:dateUtc="2024-06-04T03:51:00Z">
        <w:r w:rsidRPr="001812B0">
          <w:t>3</w:t>
        </w:r>
      </w:ins>
      <w:ins w:id="697" w:author="Paulson Kimani" w:date="2024-06-03T20:52:00Z" w16du:dateUtc="2024-06-04T03:52:00Z">
        <w:r w:rsidRPr="001812B0">
          <w:t>.2</w:t>
        </w:r>
        <w:r w:rsidRPr="001812B0">
          <w:tab/>
        </w:r>
      </w:ins>
      <w:r w:rsidR="00986519" w:rsidRPr="001812B0">
        <w:t>Additional Comments:</w:t>
      </w:r>
      <w:bookmarkEnd w:id="695"/>
    </w:p>
    <w:p w14:paraId="6089353E" w14:textId="77777777" w:rsidR="00986519" w:rsidRPr="00655B12" w:rsidRDefault="00986519" w:rsidP="00986519">
      <w:pPr>
        <w:pStyle w:val="ListParagraph"/>
        <w:numPr>
          <w:ilvl w:val="0"/>
          <w:numId w:val="9"/>
        </w:numPr>
        <w:spacing w:line="276" w:lineRule="auto"/>
        <w:rPr>
          <w:rFonts w:ascii="Times New Roman" w:hAnsi="Times New Roman" w:cs="Times New Roman"/>
        </w:rPr>
      </w:pPr>
      <w:r w:rsidRPr="00655B12">
        <w:rPr>
          <w:rFonts w:ascii="Times New Roman" w:hAnsi="Times New Roman" w:cs="Times New Roman"/>
        </w:rPr>
        <w:t>Team is learning and adapting as the project progresses</w:t>
      </w:r>
    </w:p>
    <w:p w14:paraId="0ACC6C56" w14:textId="77777777" w:rsidR="00986519" w:rsidRPr="00655B12" w:rsidRDefault="00986519" w:rsidP="00986519">
      <w:pPr>
        <w:pStyle w:val="ListParagraph"/>
        <w:numPr>
          <w:ilvl w:val="0"/>
          <w:numId w:val="9"/>
        </w:numPr>
        <w:spacing w:line="276" w:lineRule="auto"/>
        <w:rPr>
          <w:rFonts w:ascii="Times New Roman" w:hAnsi="Times New Roman" w:cs="Times New Roman"/>
        </w:rPr>
      </w:pPr>
      <w:r w:rsidRPr="00655B12">
        <w:rPr>
          <w:rFonts w:ascii="Times New Roman" w:hAnsi="Times New Roman" w:cs="Times New Roman"/>
        </w:rPr>
        <w:t>Competitors like Instagram and Snapchat are being monitored to ensure competitiveness</w:t>
      </w:r>
    </w:p>
    <w:p w14:paraId="5F64C66E" w14:textId="032190B1" w:rsidR="00986519" w:rsidRPr="001812B0" w:rsidRDefault="006B4565" w:rsidP="001812B0">
      <w:pPr>
        <w:pStyle w:val="Heading2"/>
        <w:pPrChange w:id="698" w:author="Paulson Kimani" w:date="2024-06-03T21:01:00Z" w16du:dateUtc="2024-06-04T04:01:00Z">
          <w:pPr>
            <w:spacing w:line="276" w:lineRule="auto"/>
          </w:pPr>
        </w:pPrChange>
      </w:pPr>
      <w:bookmarkStart w:id="699" w:name="_Toc168340653"/>
      <w:ins w:id="700" w:author="Paulson Kimani" w:date="2024-06-03T20:52:00Z" w16du:dateUtc="2024-06-04T03:52:00Z">
        <w:r w:rsidRPr="001812B0">
          <w:t>3.3</w:t>
        </w:r>
        <w:r w:rsidRPr="001812B0">
          <w:tab/>
        </w:r>
      </w:ins>
      <w:r w:rsidR="00986519" w:rsidRPr="001812B0">
        <w:t>Conclusion:</w:t>
      </w:r>
      <w:bookmarkEnd w:id="699"/>
    </w:p>
    <w:p w14:paraId="381D43BA" w14:textId="77777777" w:rsidR="00986519" w:rsidRPr="00655B12" w:rsidDel="001812B0" w:rsidRDefault="00986519" w:rsidP="00986519">
      <w:pPr>
        <w:spacing w:line="276" w:lineRule="auto"/>
        <w:rPr>
          <w:del w:id="701" w:author="Paulson Kimani" w:date="2024-06-03T21:02:00Z" w16du:dateUtc="2024-06-04T04:02:00Z"/>
          <w:rFonts w:ascii="Times New Roman" w:hAnsi="Times New Roman" w:cs="Times New Roman"/>
        </w:rPr>
      </w:pPr>
      <w:r w:rsidRPr="00655B12">
        <w:rPr>
          <w:rFonts w:ascii="Times New Roman" w:hAnsi="Times New Roman" w:cs="Times New Roman"/>
        </w:rPr>
        <w:t>The PhotoMap app project is feasible, with a solid plan and strong internal support. By addressing technical and legal challenges, the project is on track for a successful launch in the second quarter of 2024.</w:t>
      </w:r>
    </w:p>
    <w:p w14:paraId="420755AB" w14:textId="174A9C9D" w:rsidR="00986519" w:rsidDel="001812B0" w:rsidRDefault="00986519" w:rsidP="001812B0">
      <w:pPr>
        <w:spacing w:line="276" w:lineRule="auto"/>
        <w:rPr>
          <w:del w:id="702" w:author="Paulson Kimani" w:date="2024-06-03T21:02:00Z" w16du:dateUtc="2024-06-04T04:02:00Z"/>
          <w:rFonts w:ascii="Times New Roman" w:hAnsi="Times New Roman" w:cs="Times New Roman"/>
        </w:rPr>
        <w:pPrChange w:id="703" w:author="Paulson Kimani" w:date="2024-06-03T21:02:00Z" w16du:dateUtc="2024-06-04T04:02:00Z">
          <w:pPr/>
        </w:pPrChange>
      </w:pPr>
      <w:del w:id="704" w:author="Paulson Kimani" w:date="2024-06-03T21:02:00Z" w16du:dateUtc="2024-06-04T04:02:00Z">
        <w:r w:rsidDel="001812B0">
          <w:rPr>
            <w:rFonts w:ascii="Times New Roman" w:hAnsi="Times New Roman" w:cs="Times New Roman"/>
          </w:rPr>
          <w:lastRenderedPageBreak/>
          <w:br w:type="page"/>
        </w:r>
      </w:del>
    </w:p>
    <w:p w14:paraId="64797C79" w14:textId="7A49C0BD" w:rsidR="007A4838" w:rsidRPr="007A4838" w:rsidRDefault="007A4838" w:rsidP="001812B0">
      <w:pPr>
        <w:spacing w:line="276" w:lineRule="auto"/>
        <w:rPr>
          <w:ins w:id="705" w:author="Paulson Kimani" w:date="2024-06-03T20:52:00Z" w16du:dateUtc="2024-06-04T03:52:00Z"/>
        </w:rPr>
        <w:pPrChange w:id="706" w:author="Paulson Kimani" w:date="2024-06-03T21:02:00Z" w16du:dateUtc="2024-06-04T04:02:00Z">
          <w:pPr>
            <w:spacing w:line="360" w:lineRule="auto"/>
            <w:ind w:firstLine="360"/>
            <w:jc w:val="center"/>
          </w:pPr>
        </w:pPrChange>
      </w:pPr>
      <w:bookmarkStart w:id="707" w:name="_Toc168340654"/>
      <w:ins w:id="708" w:author="Paulson Kimani" w:date="2024-06-03T20:52:00Z" w16du:dateUtc="2024-06-04T03:52:00Z">
        <w:r w:rsidRPr="007A4838">
          <w:lastRenderedPageBreak/>
          <w:t>4.0</w:t>
        </w:r>
        <w:r w:rsidRPr="007A4838">
          <w:tab/>
          <w:t>Requirements Definition</w:t>
        </w:r>
        <w:bookmarkEnd w:id="707"/>
      </w:ins>
    </w:p>
    <w:p w14:paraId="74C370D0" w14:textId="4C834EF9" w:rsidR="00720B49" w:rsidRPr="00655B12" w:rsidRDefault="00720B49" w:rsidP="00B764B7">
      <w:pPr>
        <w:spacing w:line="360" w:lineRule="auto"/>
        <w:ind w:firstLine="360"/>
        <w:jc w:val="center"/>
        <w:rPr>
          <w:rFonts w:ascii="Times New Roman" w:hAnsi="Times New Roman" w:cs="Times New Roman"/>
          <w:u w:val="single"/>
        </w:rPr>
      </w:pPr>
      <w:r w:rsidRPr="00655B12">
        <w:rPr>
          <w:rFonts w:ascii="Times New Roman" w:hAnsi="Times New Roman" w:cs="Times New Roman"/>
          <w:u w:val="single"/>
        </w:rPr>
        <w:t xml:space="preserve">PhotoMap </w:t>
      </w:r>
      <w:r w:rsidR="00BC5182">
        <w:rPr>
          <w:rFonts w:ascii="Times New Roman" w:hAnsi="Times New Roman" w:cs="Times New Roman"/>
          <w:u w:val="single"/>
        </w:rPr>
        <w:t>Requirements Definition</w:t>
      </w:r>
      <w:r w:rsidRPr="00655B12">
        <w:rPr>
          <w:rFonts w:ascii="Times New Roman" w:hAnsi="Times New Roman" w:cs="Times New Roman"/>
          <w:u w:val="single"/>
        </w:rPr>
        <w:t xml:space="preserve"> Executive Summary</w:t>
      </w:r>
    </w:p>
    <w:p w14:paraId="6BD114D5" w14:textId="61A49423" w:rsidR="00A83521" w:rsidRPr="001812B0" w:rsidRDefault="007A4838" w:rsidP="001812B0">
      <w:pPr>
        <w:pStyle w:val="Heading2"/>
        <w:pPrChange w:id="709" w:author="Paulson Kimani" w:date="2024-06-03T21:01:00Z" w16du:dateUtc="2024-06-04T04:01:00Z">
          <w:pPr>
            <w:spacing w:line="360" w:lineRule="auto"/>
          </w:pPr>
        </w:pPrChange>
      </w:pPr>
      <w:bookmarkStart w:id="710" w:name="_Toc168340655"/>
      <w:ins w:id="711" w:author="Paulson Kimani" w:date="2024-06-03T20:52:00Z" w16du:dateUtc="2024-06-04T03:52:00Z">
        <w:r w:rsidRPr="001812B0">
          <w:t>4.1</w:t>
        </w:r>
        <w:r w:rsidRPr="001812B0">
          <w:tab/>
        </w:r>
      </w:ins>
      <w:r w:rsidR="00A83521" w:rsidRPr="001812B0">
        <w:t>Introduction</w:t>
      </w:r>
      <w:bookmarkEnd w:id="710"/>
    </w:p>
    <w:p w14:paraId="26CA5E7C" w14:textId="1B9CC668" w:rsidR="0054243B" w:rsidRDefault="00B56B78" w:rsidP="00B764B7">
      <w:pPr>
        <w:spacing w:line="360" w:lineRule="auto"/>
        <w:ind w:firstLine="720"/>
        <w:rPr>
          <w:rFonts w:ascii="Times New Roman" w:hAnsi="Times New Roman" w:cs="Times New Roman"/>
        </w:rPr>
      </w:pPr>
      <w:r w:rsidRPr="00B56B78">
        <w:rPr>
          <w:rFonts w:ascii="Times New Roman" w:hAnsi="Times New Roman" w:cs="Times New Roman"/>
        </w:rPr>
        <w:t>This section is about the requirements for PhotoMap, which is a mapping app for photographers and their clients to easily find and agree on photoshoot locations. The requirements are split into two types: functional, which are about what the app needs to do, and non-functional, which cover other important factors like security and how fast the app needs to work.</w:t>
      </w:r>
    </w:p>
    <w:p w14:paraId="585D0BA3" w14:textId="77777777" w:rsidR="0054243B" w:rsidRDefault="0054243B" w:rsidP="00B764B7">
      <w:pPr>
        <w:spacing w:line="360" w:lineRule="auto"/>
        <w:rPr>
          <w:rFonts w:ascii="Times New Roman" w:hAnsi="Times New Roman" w:cs="Times New Roman"/>
        </w:rPr>
      </w:pPr>
    </w:p>
    <w:p w14:paraId="399EBD3C" w14:textId="18CF9F43" w:rsidR="0054243B" w:rsidRPr="001812B0" w:rsidRDefault="00564775" w:rsidP="001812B0">
      <w:pPr>
        <w:pStyle w:val="Heading2"/>
        <w:pPrChange w:id="712" w:author="Paulson Kimani" w:date="2024-06-03T21:01:00Z" w16du:dateUtc="2024-06-04T04:01:00Z">
          <w:pPr>
            <w:spacing w:line="360" w:lineRule="auto"/>
          </w:pPr>
        </w:pPrChange>
      </w:pPr>
      <w:bookmarkStart w:id="713" w:name="_Toc168340656"/>
      <w:ins w:id="714" w:author="Paulson Kimani" w:date="2024-06-03T20:53:00Z" w16du:dateUtc="2024-06-04T03:53:00Z">
        <w:r w:rsidRPr="001812B0">
          <w:t>4.2</w:t>
        </w:r>
        <w:r w:rsidRPr="001812B0">
          <w:tab/>
        </w:r>
      </w:ins>
      <w:r w:rsidR="0054243B" w:rsidRPr="001812B0">
        <w:t>Functional Requirements</w:t>
      </w:r>
      <w:bookmarkEnd w:id="713"/>
    </w:p>
    <w:p w14:paraId="4F249A58" w14:textId="77777777" w:rsidR="00B56B78" w:rsidRPr="00B56B78" w:rsidRDefault="00B56B78" w:rsidP="00B764B7">
      <w:pPr>
        <w:spacing w:line="360" w:lineRule="auto"/>
        <w:rPr>
          <w:rFonts w:ascii="Times New Roman" w:hAnsi="Times New Roman" w:cs="Times New Roman"/>
        </w:rPr>
      </w:pPr>
      <w:r w:rsidRPr="00B56B78">
        <w:rPr>
          <w:rFonts w:ascii="Times New Roman" w:hAnsi="Times New Roman" w:cs="Times New Roman"/>
        </w:rPr>
        <w:t>These are the core actions the PhotoMap app needs to perform:</w:t>
      </w:r>
    </w:p>
    <w:p w14:paraId="6057A684" w14:textId="77777777" w:rsidR="00B56B78" w:rsidRPr="00B56B78" w:rsidRDefault="00B56B78" w:rsidP="00B764B7">
      <w:pPr>
        <w:pStyle w:val="ListParagraph"/>
        <w:numPr>
          <w:ilvl w:val="0"/>
          <w:numId w:val="11"/>
        </w:numPr>
        <w:spacing w:line="360" w:lineRule="auto"/>
        <w:rPr>
          <w:rFonts w:ascii="Times New Roman" w:hAnsi="Times New Roman" w:cs="Times New Roman"/>
        </w:rPr>
      </w:pPr>
      <w:r w:rsidRPr="00B56B78">
        <w:rPr>
          <w:rFonts w:ascii="Times New Roman" w:hAnsi="Times New Roman" w:cs="Times New Roman"/>
        </w:rPr>
        <w:t>Geolocation Mapping: Users should be able to pick a photoshoot spot on a map that supports dropping pins, zooming, and rotating the view.</w:t>
      </w:r>
    </w:p>
    <w:p w14:paraId="1D9C03F3" w14:textId="77777777" w:rsidR="00B56B78" w:rsidRPr="00B56B78" w:rsidRDefault="00B56B78" w:rsidP="00B764B7">
      <w:pPr>
        <w:pStyle w:val="ListParagraph"/>
        <w:numPr>
          <w:ilvl w:val="0"/>
          <w:numId w:val="11"/>
        </w:numPr>
        <w:spacing w:line="360" w:lineRule="auto"/>
        <w:rPr>
          <w:rFonts w:ascii="Times New Roman" w:hAnsi="Times New Roman" w:cs="Times New Roman"/>
        </w:rPr>
      </w:pPr>
      <w:r w:rsidRPr="00B56B78">
        <w:rPr>
          <w:rFonts w:ascii="Times New Roman" w:hAnsi="Times New Roman" w:cs="Times New Roman"/>
        </w:rPr>
        <w:t>User Profiles and Social Integration: The app should let users create profiles where they can show their activity and link to their social media accounts.</w:t>
      </w:r>
    </w:p>
    <w:p w14:paraId="05504DA2" w14:textId="77777777" w:rsidR="00B56B78" w:rsidRPr="00B56B78" w:rsidRDefault="00B56B78" w:rsidP="00B764B7">
      <w:pPr>
        <w:pStyle w:val="ListParagraph"/>
        <w:numPr>
          <w:ilvl w:val="0"/>
          <w:numId w:val="11"/>
        </w:numPr>
        <w:spacing w:line="360" w:lineRule="auto"/>
        <w:rPr>
          <w:rFonts w:ascii="Times New Roman" w:hAnsi="Times New Roman" w:cs="Times New Roman"/>
        </w:rPr>
      </w:pPr>
      <w:r w:rsidRPr="00B56B78">
        <w:rPr>
          <w:rFonts w:ascii="Times New Roman" w:hAnsi="Times New Roman" w:cs="Times New Roman"/>
        </w:rPr>
        <w:t>Location Suggestion Feature: Based on past choices, the app should suggest potential photoshoot locations.</w:t>
      </w:r>
    </w:p>
    <w:p w14:paraId="2140E95D" w14:textId="74BEF6D9" w:rsidR="0054243B" w:rsidRDefault="00B56B78" w:rsidP="00B764B7">
      <w:pPr>
        <w:pStyle w:val="ListParagraph"/>
        <w:numPr>
          <w:ilvl w:val="0"/>
          <w:numId w:val="11"/>
        </w:numPr>
        <w:spacing w:line="360" w:lineRule="auto"/>
        <w:rPr>
          <w:rFonts w:ascii="Times New Roman" w:hAnsi="Times New Roman" w:cs="Times New Roman"/>
        </w:rPr>
      </w:pPr>
      <w:r w:rsidRPr="00B56B78">
        <w:rPr>
          <w:rFonts w:ascii="Times New Roman" w:hAnsi="Times New Roman" w:cs="Times New Roman"/>
        </w:rPr>
        <w:t>Multi-Platform Accessibility: The app needs to work smoothly on web, iOS, and Android devices.</w:t>
      </w:r>
    </w:p>
    <w:p w14:paraId="77A6F919" w14:textId="77777777" w:rsidR="004431D4" w:rsidRDefault="004431D4" w:rsidP="004431D4">
      <w:pPr>
        <w:spacing w:line="360" w:lineRule="auto"/>
        <w:rPr>
          <w:rFonts w:ascii="Times New Roman" w:hAnsi="Times New Roman" w:cs="Times New Roman"/>
        </w:rPr>
      </w:pPr>
    </w:p>
    <w:p w14:paraId="53FA43E7" w14:textId="438655B7" w:rsidR="004431D4" w:rsidRPr="001812B0" w:rsidRDefault="00047E6E" w:rsidP="001812B0">
      <w:pPr>
        <w:pStyle w:val="Heading2"/>
        <w:pPrChange w:id="715" w:author="Paulson Kimani" w:date="2024-06-03T21:01:00Z" w16du:dateUtc="2024-06-04T04:01:00Z">
          <w:pPr>
            <w:spacing w:line="360" w:lineRule="auto"/>
          </w:pPr>
        </w:pPrChange>
      </w:pPr>
      <w:bookmarkStart w:id="716" w:name="_Toc168340657"/>
      <w:ins w:id="717" w:author="Paulson Kimani" w:date="2024-06-03T20:53:00Z" w16du:dateUtc="2024-06-04T03:53:00Z">
        <w:r w:rsidRPr="001812B0">
          <w:t>4.3</w:t>
        </w:r>
        <w:r w:rsidRPr="001812B0">
          <w:tab/>
        </w:r>
      </w:ins>
      <w:r w:rsidR="004431D4" w:rsidRPr="001812B0">
        <w:t>Data Requirements</w:t>
      </w:r>
      <w:bookmarkEnd w:id="716"/>
    </w:p>
    <w:p w14:paraId="49ABFD99" w14:textId="7D8BE0BA" w:rsidR="0054243B" w:rsidRDefault="00682B8F" w:rsidP="004431D4">
      <w:pPr>
        <w:pStyle w:val="ListParagraph"/>
        <w:numPr>
          <w:ilvl w:val="0"/>
          <w:numId w:val="13"/>
        </w:numPr>
        <w:spacing w:line="360" w:lineRule="auto"/>
        <w:rPr>
          <w:ins w:id="718" w:author="Paulson Kimani" w:date="2024-05-19T20:00:00Z" w16du:dateUtc="2024-05-20T03:00:00Z"/>
          <w:rFonts w:ascii="Times New Roman" w:hAnsi="Times New Roman" w:cs="Times New Roman"/>
        </w:rPr>
      </w:pPr>
      <w:ins w:id="719" w:author="Paulson Kimani" w:date="2024-05-19T19:58:00Z" w16du:dateUtc="2024-05-20T02:58:00Z">
        <w:r>
          <w:rPr>
            <w:rFonts w:ascii="Times New Roman" w:hAnsi="Times New Roman" w:cs="Times New Roman"/>
          </w:rPr>
          <w:t xml:space="preserve">Database: This application will hold data describing the user accounts of the photographers and the clients both. It will store their username, </w:t>
        </w:r>
      </w:ins>
      <w:ins w:id="720" w:author="Paulson Kimani" w:date="2024-05-19T19:59:00Z" w16du:dateUtc="2024-05-20T02:59:00Z">
        <w:r>
          <w:rPr>
            <w:rFonts w:ascii="Times New Roman" w:hAnsi="Times New Roman" w:cs="Times New Roman"/>
          </w:rPr>
          <w:t xml:space="preserve">email address, password, </w:t>
        </w:r>
        <w:r w:rsidR="00B50365">
          <w:rPr>
            <w:rFonts w:ascii="Times New Roman" w:hAnsi="Times New Roman" w:cs="Times New Roman"/>
          </w:rPr>
          <w:t xml:space="preserve">if they decide to share, </w:t>
        </w:r>
        <w:r>
          <w:rPr>
            <w:rFonts w:ascii="Times New Roman" w:hAnsi="Times New Roman" w:cs="Times New Roman"/>
          </w:rPr>
          <w:t xml:space="preserve">for the photographer their </w:t>
        </w:r>
        <w:r w:rsidR="00B50365">
          <w:rPr>
            <w:rFonts w:ascii="Times New Roman" w:hAnsi="Times New Roman" w:cs="Times New Roman"/>
          </w:rPr>
          <w:t xml:space="preserve">camera model, and for the client their </w:t>
        </w:r>
      </w:ins>
      <w:ins w:id="721" w:author="Paulson Kimani" w:date="2024-05-19T20:00:00Z" w16du:dateUtc="2024-05-20T03:00:00Z">
        <w:r w:rsidR="00B50365">
          <w:rPr>
            <w:rFonts w:ascii="Times New Roman" w:hAnsi="Times New Roman" w:cs="Times New Roman"/>
          </w:rPr>
          <w:t>preferred location be it city or neighborhood.</w:t>
        </w:r>
      </w:ins>
    </w:p>
    <w:p w14:paraId="42A216D9" w14:textId="77777777" w:rsidR="00666DD8" w:rsidRDefault="00A547DF" w:rsidP="00666DD8">
      <w:pPr>
        <w:pStyle w:val="ListParagraph"/>
        <w:numPr>
          <w:ilvl w:val="0"/>
          <w:numId w:val="13"/>
        </w:numPr>
        <w:spacing w:line="360" w:lineRule="auto"/>
        <w:rPr>
          <w:ins w:id="722" w:author="Paulson Kimani" w:date="2024-05-31T09:13:00Z" w16du:dateUtc="2024-05-31T16:13:00Z"/>
          <w:rFonts w:ascii="Times New Roman" w:hAnsi="Times New Roman" w:cs="Times New Roman"/>
        </w:rPr>
      </w:pPr>
      <w:ins w:id="723" w:author="Paulson Kimani" w:date="2024-05-19T20:00:00Z" w16du:dateUtc="2024-05-20T03:00:00Z">
        <w:r>
          <w:rPr>
            <w:rFonts w:ascii="Times New Roman" w:hAnsi="Times New Roman" w:cs="Times New Roman"/>
          </w:rPr>
          <w:t>Architecture: The app will be developed locally on the application developer’s machines, and it will be hosted on cloud infrastructure</w:t>
        </w:r>
      </w:ins>
      <w:ins w:id="724" w:author="Paulson Kimani" w:date="2024-05-19T20:01:00Z" w16du:dateUtc="2024-05-20T03:01:00Z">
        <w:r>
          <w:rPr>
            <w:rFonts w:ascii="Times New Roman" w:hAnsi="Times New Roman" w:cs="Times New Roman"/>
          </w:rPr>
          <w:t xml:space="preserve"> as a SaaS application. This means there will be user agreements for the user’s data to be accessed in the cloud.</w:t>
        </w:r>
      </w:ins>
    </w:p>
    <w:p w14:paraId="5923C597" w14:textId="35F9A6E2" w:rsidR="00AC5C57" w:rsidRDefault="008C4357" w:rsidP="00AC5C57">
      <w:pPr>
        <w:pStyle w:val="ListParagraph"/>
        <w:numPr>
          <w:ilvl w:val="0"/>
          <w:numId w:val="13"/>
        </w:numPr>
        <w:spacing w:line="360" w:lineRule="auto"/>
        <w:rPr>
          <w:ins w:id="725" w:author="Paulson Kimani" w:date="2024-05-31T09:13:00Z" w16du:dateUtc="2024-05-31T16:13:00Z"/>
          <w:rFonts w:ascii="Times New Roman" w:hAnsi="Times New Roman" w:cs="Times New Roman"/>
        </w:rPr>
      </w:pPr>
      <w:ins w:id="726" w:author="Paulson Kimani" w:date="2024-05-31T09:11:00Z" w16du:dateUtc="2024-05-31T16:11:00Z">
        <w:r w:rsidRPr="00666DD8">
          <w:rPr>
            <w:rFonts w:ascii="Times New Roman" w:hAnsi="Times New Roman" w:cs="Times New Roman"/>
            <w:rPrChange w:id="727" w:author="Paulson Kimani" w:date="2024-05-31T09:13:00Z" w16du:dateUtc="2024-05-31T16:13:00Z">
              <w:rPr/>
            </w:rPrChange>
          </w:rPr>
          <w:lastRenderedPageBreak/>
          <w:t xml:space="preserve">External data: </w:t>
        </w:r>
      </w:ins>
      <w:ins w:id="728" w:author="Paulson Kimani" w:date="2024-05-31T09:12:00Z" w16du:dateUtc="2024-05-31T16:12:00Z">
        <w:r w:rsidRPr="00666DD8">
          <w:rPr>
            <w:rFonts w:ascii="Times New Roman" w:hAnsi="Times New Roman" w:cs="Times New Roman"/>
            <w:rPrChange w:id="729" w:author="Paulson Kimani" w:date="2024-05-31T09:13:00Z" w16du:dateUtc="2024-05-31T16:13:00Z">
              <w:rPr/>
            </w:rPrChange>
          </w:rPr>
          <w:t xml:space="preserve">User messages that the photographer and the client send securely to each other outside the app. </w:t>
        </w:r>
        <w:r w:rsidR="00666DD8" w:rsidRPr="00666DD8">
          <w:rPr>
            <w:rFonts w:ascii="Times New Roman" w:hAnsi="Times New Roman" w:cs="Times New Roman"/>
            <w:rPrChange w:id="730" w:author="Paulson Kimani" w:date="2024-05-31T09:13:00Z" w16du:dateUtc="2024-05-31T16:13:00Z">
              <w:rPr/>
            </w:rPrChange>
          </w:rPr>
          <w:t>These are not managed by the developers of PhotoMap, however, they are still critical to the operation of th</w:t>
        </w:r>
      </w:ins>
      <w:ins w:id="731" w:author="Paulson Kimani" w:date="2024-05-31T09:13:00Z" w16du:dateUtc="2024-05-31T16:13:00Z">
        <w:r w:rsidR="00666DD8" w:rsidRPr="00666DD8">
          <w:rPr>
            <w:rFonts w:ascii="Times New Roman" w:hAnsi="Times New Roman" w:cs="Times New Roman"/>
            <w:rPrChange w:id="732" w:author="Paulson Kimani" w:date="2024-05-31T09:13:00Z" w16du:dateUtc="2024-05-31T16:13:00Z">
              <w:rPr/>
            </w:rPrChange>
          </w:rPr>
          <w:t xml:space="preserve">e application since they determine the usage of the application. </w:t>
        </w:r>
      </w:ins>
    </w:p>
    <w:p w14:paraId="302865C8" w14:textId="570DDFBC" w:rsidR="00AC5C57" w:rsidRPr="00AC5C57" w:rsidRDefault="00AC5C57" w:rsidP="00AC5C57">
      <w:pPr>
        <w:pStyle w:val="ListParagraph"/>
        <w:numPr>
          <w:ilvl w:val="0"/>
          <w:numId w:val="13"/>
        </w:numPr>
        <w:spacing w:line="360" w:lineRule="auto"/>
        <w:rPr>
          <w:rFonts w:ascii="Times New Roman" w:hAnsi="Times New Roman" w:cs="Times New Roman"/>
          <w:rPrChange w:id="733" w:author="Paulson Kimani" w:date="2024-05-31T09:13:00Z" w16du:dateUtc="2024-05-31T16:13:00Z">
            <w:rPr/>
          </w:rPrChange>
        </w:rPr>
      </w:pPr>
      <w:ins w:id="734" w:author="Paulson Kimani" w:date="2024-05-31T09:14:00Z" w16du:dateUtc="2024-05-31T16:14:00Z">
        <w:r>
          <w:rPr>
            <w:rFonts w:ascii="Times New Roman" w:hAnsi="Times New Roman" w:cs="Times New Roman"/>
          </w:rPr>
          <w:t xml:space="preserve">Photos: These are the agreed upon pictures that the photographer will take, based on the client’s requirements. </w:t>
        </w:r>
      </w:ins>
      <w:ins w:id="735" w:author="Paulson Kimani" w:date="2024-05-31T09:15:00Z" w16du:dateUtc="2024-05-31T16:15:00Z">
        <w:r>
          <w:rPr>
            <w:rFonts w:ascii="Times New Roman" w:hAnsi="Times New Roman" w:cs="Times New Roman"/>
          </w:rPr>
          <w:t xml:space="preserve">It is also not the responsibility of the developers of PhotoMap to manage these. It is part of the application’s Terms of Service that </w:t>
        </w:r>
      </w:ins>
      <w:ins w:id="736" w:author="Paulson Kimani" w:date="2024-05-31T09:16:00Z" w16du:dateUtc="2024-05-31T16:16:00Z">
        <w:r>
          <w:rPr>
            <w:rFonts w:ascii="Times New Roman" w:hAnsi="Times New Roman" w:cs="Times New Roman"/>
          </w:rPr>
          <w:t>no pictures that violate the policy will be used with PhototMap.</w:t>
        </w:r>
      </w:ins>
    </w:p>
    <w:p w14:paraId="5DF15474" w14:textId="3FAC296A" w:rsidR="0054243B" w:rsidRPr="001812B0" w:rsidRDefault="00DD624A" w:rsidP="001812B0">
      <w:pPr>
        <w:pStyle w:val="Heading2"/>
        <w:pPrChange w:id="737" w:author="Paulson Kimani" w:date="2024-06-03T21:01:00Z" w16du:dateUtc="2024-06-04T04:01:00Z">
          <w:pPr>
            <w:spacing w:line="360" w:lineRule="auto"/>
          </w:pPr>
        </w:pPrChange>
      </w:pPr>
      <w:bookmarkStart w:id="738" w:name="_Toc168340658"/>
      <w:ins w:id="739" w:author="Paulson Kimani" w:date="2024-06-03T20:53:00Z" w16du:dateUtc="2024-06-04T03:53:00Z">
        <w:r w:rsidRPr="001812B0">
          <w:t>4.4</w:t>
        </w:r>
        <w:r w:rsidRPr="001812B0">
          <w:tab/>
        </w:r>
      </w:ins>
      <w:r w:rsidR="0054243B" w:rsidRPr="001812B0">
        <w:t>Non-functional Requirements</w:t>
      </w:r>
      <w:bookmarkEnd w:id="738"/>
    </w:p>
    <w:p w14:paraId="33A21FA2" w14:textId="77777777" w:rsidR="00776817" w:rsidRPr="00776817" w:rsidRDefault="00776817" w:rsidP="00B764B7">
      <w:pPr>
        <w:pStyle w:val="ListParagraph"/>
        <w:numPr>
          <w:ilvl w:val="0"/>
          <w:numId w:val="12"/>
        </w:numPr>
        <w:spacing w:line="360" w:lineRule="auto"/>
        <w:rPr>
          <w:rFonts w:ascii="Times New Roman" w:hAnsi="Times New Roman" w:cs="Times New Roman"/>
        </w:rPr>
      </w:pPr>
      <w:r w:rsidRPr="00776817">
        <w:rPr>
          <w:rFonts w:ascii="Times New Roman" w:hAnsi="Times New Roman" w:cs="Times New Roman"/>
        </w:rPr>
        <w:t>Operational Needs: The app pulls data from a main database but doesn’t store new data back to it. It also handles online orders without storing sensitive payment details permanently.</w:t>
      </w:r>
    </w:p>
    <w:p w14:paraId="6DA46723" w14:textId="77777777" w:rsidR="00776817" w:rsidRPr="00776817" w:rsidRDefault="00776817" w:rsidP="00B764B7">
      <w:pPr>
        <w:pStyle w:val="ListParagraph"/>
        <w:numPr>
          <w:ilvl w:val="0"/>
          <w:numId w:val="12"/>
        </w:numPr>
        <w:spacing w:line="360" w:lineRule="auto"/>
        <w:rPr>
          <w:rFonts w:ascii="Times New Roman" w:hAnsi="Times New Roman" w:cs="Times New Roman"/>
        </w:rPr>
      </w:pPr>
      <w:r w:rsidRPr="00776817">
        <w:rPr>
          <w:rFonts w:ascii="Times New Roman" w:hAnsi="Times New Roman" w:cs="Times New Roman"/>
        </w:rPr>
        <w:t>Performance and Security: There are no specific performance or security enhancements needed beyond standard practices.</w:t>
      </w:r>
    </w:p>
    <w:p w14:paraId="0D79FA52" w14:textId="1F89418B" w:rsidR="00A323CB" w:rsidRDefault="00776817" w:rsidP="00B764B7">
      <w:pPr>
        <w:pStyle w:val="ListParagraph"/>
        <w:numPr>
          <w:ilvl w:val="0"/>
          <w:numId w:val="12"/>
        </w:numPr>
        <w:spacing w:line="360" w:lineRule="auto"/>
        <w:rPr>
          <w:rFonts w:ascii="Times New Roman" w:hAnsi="Times New Roman" w:cs="Times New Roman"/>
        </w:rPr>
      </w:pPr>
      <w:r w:rsidRPr="00776817">
        <w:rPr>
          <w:rFonts w:ascii="Times New Roman" w:hAnsi="Times New Roman" w:cs="Times New Roman"/>
        </w:rPr>
        <w:t>Cultural and Political Considerations: No special requirements here.</w:t>
      </w:r>
    </w:p>
    <w:p w14:paraId="6FA42319" w14:textId="77777777" w:rsidR="00A323CB" w:rsidRDefault="00A323CB">
      <w:pPr>
        <w:rPr>
          <w:rFonts w:ascii="Times New Roman" w:hAnsi="Times New Roman" w:cs="Times New Roman"/>
        </w:rPr>
      </w:pPr>
      <w:r>
        <w:rPr>
          <w:rFonts w:ascii="Times New Roman" w:hAnsi="Times New Roman" w:cs="Times New Roman"/>
        </w:rPr>
        <w:br w:type="page"/>
      </w:r>
    </w:p>
    <w:p w14:paraId="67AAD3B9" w14:textId="2E8A3E01" w:rsidR="0054243B" w:rsidRPr="00132709" w:rsidRDefault="005737A0" w:rsidP="005737A0">
      <w:pPr>
        <w:pStyle w:val="Heading1"/>
        <w:rPr>
          <w:b w:val="0"/>
        </w:rPr>
        <w:pPrChange w:id="740" w:author="Paulson Kimani" w:date="2024-06-03T20:53:00Z" w16du:dateUtc="2024-06-04T03:53:00Z">
          <w:pPr>
            <w:pStyle w:val="ListParagraph"/>
            <w:spacing w:line="360" w:lineRule="auto"/>
            <w:ind w:left="0"/>
          </w:pPr>
        </w:pPrChange>
      </w:pPr>
      <w:bookmarkStart w:id="741" w:name="_Toc168340659"/>
      <w:ins w:id="742" w:author="Paulson Kimani" w:date="2024-06-03T20:53:00Z" w16du:dateUtc="2024-06-04T03:53:00Z">
        <w:r>
          <w:rPr>
            <w:b w:val="0"/>
          </w:rPr>
          <w:lastRenderedPageBreak/>
          <w:t>5.0</w:t>
        </w:r>
        <w:r>
          <w:rPr>
            <w:b w:val="0"/>
          </w:rPr>
          <w:tab/>
        </w:r>
      </w:ins>
      <w:r w:rsidR="00132709" w:rsidRPr="00132709">
        <w:t>Requirements Model</w:t>
      </w:r>
      <w:bookmarkEnd w:id="741"/>
    </w:p>
    <w:p w14:paraId="72CD78B0" w14:textId="73EF6F9E" w:rsidR="00132709" w:rsidRPr="001812B0" w:rsidRDefault="00B52010" w:rsidP="001812B0">
      <w:pPr>
        <w:pStyle w:val="Heading2"/>
        <w:pPrChange w:id="743" w:author="Paulson Kimani" w:date="2024-06-03T21:01:00Z" w16du:dateUtc="2024-06-04T04:01:00Z">
          <w:pPr>
            <w:spacing w:line="360" w:lineRule="auto"/>
          </w:pPr>
        </w:pPrChange>
      </w:pPr>
      <w:bookmarkStart w:id="744" w:name="_Toc168340660"/>
      <w:ins w:id="745" w:author="Paulson Kimani" w:date="2024-06-03T20:56:00Z" w16du:dateUtc="2024-06-04T03:56:00Z">
        <w:r w:rsidRPr="001812B0">
          <w:t>5.1</w:t>
        </w:r>
        <w:r w:rsidRPr="001812B0">
          <w:tab/>
        </w:r>
      </w:ins>
      <w:r w:rsidR="008E6A0A" w:rsidRPr="001812B0">
        <w:t>Introduction</w:t>
      </w:r>
      <w:bookmarkEnd w:id="744"/>
    </w:p>
    <w:p w14:paraId="54EC296F" w14:textId="2E01D53D" w:rsidR="008E6A0A" w:rsidRDefault="00352F74" w:rsidP="00132709">
      <w:pPr>
        <w:spacing w:line="360" w:lineRule="auto"/>
        <w:rPr>
          <w:rFonts w:ascii="Times New Roman" w:hAnsi="Times New Roman" w:cs="Times New Roman"/>
        </w:rPr>
      </w:pPr>
      <w:r>
        <w:rPr>
          <w:rFonts w:ascii="Times New Roman" w:hAnsi="Times New Roman" w:cs="Times New Roman"/>
        </w:rPr>
        <w:tab/>
        <w:t xml:space="preserve">This Requirements Model will describe several </w:t>
      </w:r>
      <w:r w:rsidR="00196B64">
        <w:rPr>
          <w:rFonts w:ascii="Times New Roman" w:hAnsi="Times New Roman" w:cs="Times New Roman"/>
        </w:rPr>
        <w:t xml:space="preserve">use-cases such as </w:t>
      </w:r>
      <w:r w:rsidR="000B3ED0">
        <w:rPr>
          <w:rFonts w:ascii="Times New Roman" w:hAnsi="Times New Roman" w:cs="Times New Roman"/>
        </w:rPr>
        <w:t xml:space="preserve">navigating from the main menu, opening the map, adding a location, including the settings from the photographer’s camera, </w:t>
      </w:r>
      <w:r w:rsidR="003967BF">
        <w:rPr>
          <w:rFonts w:ascii="Times New Roman" w:hAnsi="Times New Roman" w:cs="Times New Roman"/>
        </w:rPr>
        <w:t xml:space="preserve">navigating out of the map feature, </w:t>
      </w:r>
      <w:r w:rsidR="00A919B9">
        <w:rPr>
          <w:rFonts w:ascii="Times New Roman" w:hAnsi="Times New Roman" w:cs="Times New Roman"/>
        </w:rPr>
        <w:t xml:space="preserve">and </w:t>
      </w:r>
      <w:r w:rsidR="00A2724D">
        <w:rPr>
          <w:rFonts w:ascii="Times New Roman" w:hAnsi="Times New Roman" w:cs="Times New Roman"/>
        </w:rPr>
        <w:t xml:space="preserve">securely communicating </w:t>
      </w:r>
      <w:r w:rsidR="00A919B9">
        <w:rPr>
          <w:rFonts w:ascii="Times New Roman" w:hAnsi="Times New Roman" w:cs="Times New Roman"/>
        </w:rPr>
        <w:t>the location to the photographer or the client.</w:t>
      </w:r>
      <w:r w:rsidR="00A2724D">
        <w:rPr>
          <w:rFonts w:ascii="Times New Roman" w:hAnsi="Times New Roman" w:cs="Times New Roman"/>
        </w:rPr>
        <w:t xml:space="preserve"> </w:t>
      </w:r>
    </w:p>
    <w:p w14:paraId="74E7EE28" w14:textId="5128D965" w:rsidR="008E6A0A" w:rsidRPr="001812B0" w:rsidRDefault="00B52010" w:rsidP="001812B0">
      <w:pPr>
        <w:pStyle w:val="Heading2"/>
        <w:pPrChange w:id="746" w:author="Paulson Kimani" w:date="2024-06-03T21:01:00Z" w16du:dateUtc="2024-06-04T04:01:00Z">
          <w:pPr>
            <w:spacing w:line="360" w:lineRule="auto"/>
          </w:pPr>
        </w:pPrChange>
      </w:pPr>
      <w:bookmarkStart w:id="747" w:name="_Toc168340661"/>
      <w:ins w:id="748" w:author="Paulson Kimani" w:date="2024-06-03T20:56:00Z" w16du:dateUtc="2024-06-04T03:56:00Z">
        <w:r w:rsidRPr="001812B0">
          <w:t>5.2</w:t>
        </w:r>
        <w:r w:rsidRPr="001812B0">
          <w:tab/>
        </w:r>
      </w:ins>
      <w:r w:rsidR="00E94FDA" w:rsidRPr="001812B0">
        <w:t>Use-Case Diagram</w:t>
      </w:r>
      <w:bookmarkEnd w:id="747"/>
    </w:p>
    <w:p w14:paraId="5D0A4CBD" w14:textId="1911E4FE" w:rsidR="00E94FDA" w:rsidRDefault="00F032D2" w:rsidP="00132709">
      <w:pPr>
        <w:spacing w:line="360" w:lineRule="auto"/>
        <w:rPr>
          <w:rFonts w:ascii="Times New Roman" w:hAnsi="Times New Roman" w:cs="Times New Roman"/>
        </w:rPr>
      </w:pPr>
      <w:r>
        <w:rPr>
          <w:rFonts w:ascii="Times New Roman" w:hAnsi="Times New Roman" w:cs="Times New Roman"/>
          <w:noProof/>
        </w:rPr>
        <w:drawing>
          <wp:inline distT="0" distB="0" distL="0" distR="0" wp14:anchorId="5E8AA5AF" wp14:editId="6E227810">
            <wp:extent cx="5943600" cy="4714240"/>
            <wp:effectExtent l="0" t="0" r="0" b="0"/>
            <wp:docPr id="12411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73305" name="Picture 12411733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714240"/>
                    </a:xfrm>
                    <a:prstGeom prst="rect">
                      <a:avLst/>
                    </a:prstGeom>
                  </pic:spPr>
                </pic:pic>
              </a:graphicData>
            </a:graphic>
          </wp:inline>
        </w:drawing>
      </w:r>
    </w:p>
    <w:p w14:paraId="24ED65C2" w14:textId="77777777" w:rsidR="00E634D5" w:rsidRDefault="00E634D5">
      <w:pPr>
        <w:rPr>
          <w:rFonts w:ascii="Times New Roman" w:hAnsi="Times New Roman" w:cs="Times New Roman"/>
          <w:b/>
          <w:bCs/>
        </w:rPr>
      </w:pPr>
      <w:r>
        <w:rPr>
          <w:rFonts w:ascii="Times New Roman" w:hAnsi="Times New Roman" w:cs="Times New Roman"/>
          <w:b/>
          <w:bCs/>
        </w:rPr>
        <w:br w:type="page"/>
      </w:r>
    </w:p>
    <w:p w14:paraId="736F49E8" w14:textId="30755C78" w:rsidR="00E94FDA" w:rsidRPr="001812B0" w:rsidRDefault="00B52010" w:rsidP="001812B0">
      <w:pPr>
        <w:pStyle w:val="Heading2"/>
        <w:pPrChange w:id="749" w:author="Paulson Kimani" w:date="2024-06-03T21:01:00Z" w16du:dateUtc="2024-06-04T04:01:00Z">
          <w:pPr>
            <w:spacing w:line="360" w:lineRule="auto"/>
          </w:pPr>
        </w:pPrChange>
      </w:pPr>
      <w:bookmarkStart w:id="750" w:name="_Toc168340662"/>
      <w:ins w:id="751" w:author="Paulson Kimani" w:date="2024-06-03T20:56:00Z" w16du:dateUtc="2024-06-04T03:56:00Z">
        <w:r w:rsidRPr="001812B0">
          <w:lastRenderedPageBreak/>
          <w:t>5.3</w:t>
        </w:r>
        <w:r w:rsidRPr="001812B0">
          <w:tab/>
        </w:r>
      </w:ins>
      <w:r w:rsidR="00164D0C" w:rsidRPr="001812B0">
        <w:t>Use-Case Descriptions</w:t>
      </w:r>
      <w:bookmarkEnd w:id="750"/>
    </w:p>
    <w:p w14:paraId="0E7EE1B6" w14:textId="77777777" w:rsidR="00E634D5" w:rsidRDefault="00E634D5" w:rsidP="00E634D5">
      <w:pPr>
        <w:rPr>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7"/>
        <w:gridCol w:w="1120"/>
        <w:gridCol w:w="883"/>
        <w:gridCol w:w="2664"/>
      </w:tblGrid>
      <w:tr w:rsidR="00E634D5" w:rsidRPr="007769BC" w14:paraId="7950F510" w14:textId="77777777" w:rsidTr="00160B9A">
        <w:tc>
          <w:tcPr>
            <w:tcW w:w="5958" w:type="dxa"/>
            <w:gridSpan w:val="2"/>
            <w:shd w:val="clear" w:color="auto" w:fill="auto"/>
          </w:tcPr>
          <w:p w14:paraId="34A5B3D2" w14:textId="43757DF5" w:rsidR="00E634D5" w:rsidRPr="007769BC" w:rsidRDefault="00E634D5" w:rsidP="00160B9A">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User Navigates from the Main Menu</w:t>
            </w:r>
          </w:p>
        </w:tc>
        <w:tc>
          <w:tcPr>
            <w:tcW w:w="900" w:type="dxa"/>
            <w:shd w:val="clear" w:color="auto" w:fill="auto"/>
          </w:tcPr>
          <w:p w14:paraId="53F05BAD" w14:textId="51B746E1" w:rsidR="00E634D5" w:rsidRPr="007769BC" w:rsidRDefault="00E634D5" w:rsidP="00160B9A">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01</w:t>
            </w:r>
          </w:p>
        </w:tc>
        <w:tc>
          <w:tcPr>
            <w:tcW w:w="2718" w:type="dxa"/>
            <w:shd w:val="clear" w:color="auto" w:fill="auto"/>
          </w:tcPr>
          <w:p w14:paraId="46F9D443" w14:textId="44DF37F0" w:rsidR="00E634D5" w:rsidRPr="007769BC" w:rsidRDefault="00E634D5" w:rsidP="00160B9A">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sidR="009F538F">
              <w:rPr>
                <w:rFonts w:ascii="Arial" w:hAnsi="Arial" w:cs="Arial"/>
                <w:sz w:val="22"/>
                <w:szCs w:val="22"/>
              </w:rPr>
              <w:t>Must Have</w:t>
            </w:r>
          </w:p>
        </w:tc>
      </w:tr>
      <w:tr w:rsidR="00E634D5" w:rsidRPr="007769BC" w14:paraId="275B571E" w14:textId="77777777" w:rsidTr="00160B9A">
        <w:tc>
          <w:tcPr>
            <w:tcW w:w="4788" w:type="dxa"/>
            <w:shd w:val="clear" w:color="auto" w:fill="auto"/>
          </w:tcPr>
          <w:p w14:paraId="31D66824" w14:textId="3DCA69D9" w:rsidR="00E634D5" w:rsidRPr="007769BC" w:rsidRDefault="00E634D5" w:rsidP="00160B9A">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sidR="007558AC">
              <w:rPr>
                <w:rFonts w:ascii="Arial" w:hAnsi="Arial" w:cs="Arial"/>
                <w:sz w:val="22"/>
                <w:szCs w:val="22"/>
              </w:rPr>
              <w:t>Photographer</w:t>
            </w:r>
          </w:p>
        </w:tc>
        <w:tc>
          <w:tcPr>
            <w:tcW w:w="4788" w:type="dxa"/>
            <w:gridSpan w:val="3"/>
            <w:shd w:val="clear" w:color="auto" w:fill="auto"/>
          </w:tcPr>
          <w:p w14:paraId="0965F457" w14:textId="6A66FAB1" w:rsidR="00E634D5" w:rsidRPr="007769BC" w:rsidRDefault="00E634D5" w:rsidP="00160B9A">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sidR="007558AC">
              <w:rPr>
                <w:rFonts w:ascii="Arial" w:hAnsi="Arial" w:cs="Arial"/>
                <w:sz w:val="22"/>
                <w:szCs w:val="22"/>
              </w:rPr>
              <w:t>Detail, Real</w:t>
            </w:r>
          </w:p>
        </w:tc>
      </w:tr>
      <w:tr w:rsidR="00E634D5" w:rsidRPr="007769BC" w14:paraId="398E1FC4" w14:textId="77777777" w:rsidTr="00160B9A">
        <w:tc>
          <w:tcPr>
            <w:tcW w:w="9576" w:type="dxa"/>
            <w:gridSpan w:val="4"/>
            <w:shd w:val="clear" w:color="auto" w:fill="auto"/>
          </w:tcPr>
          <w:p w14:paraId="7629E580" w14:textId="77777777" w:rsidR="00E634D5" w:rsidRDefault="00E634D5" w:rsidP="00160B9A">
            <w:pPr>
              <w:rPr>
                <w:rFonts w:ascii="Arial" w:hAnsi="Arial" w:cs="Arial"/>
                <w:b/>
                <w:sz w:val="22"/>
                <w:szCs w:val="22"/>
              </w:rPr>
            </w:pPr>
            <w:r>
              <w:rPr>
                <w:rFonts w:ascii="Arial" w:hAnsi="Arial" w:cs="Arial"/>
                <w:b/>
                <w:sz w:val="22"/>
                <w:szCs w:val="22"/>
              </w:rPr>
              <w:t>Supporting Actors:</w:t>
            </w:r>
          </w:p>
          <w:p w14:paraId="405643E7" w14:textId="01F78DA8" w:rsidR="00E634D5" w:rsidRPr="007558AC" w:rsidRDefault="007558AC" w:rsidP="00160B9A">
            <w:pPr>
              <w:rPr>
                <w:rFonts w:ascii="Arial" w:hAnsi="Arial" w:cs="Arial"/>
                <w:bCs/>
                <w:sz w:val="22"/>
                <w:szCs w:val="22"/>
              </w:rPr>
            </w:pPr>
            <w:r w:rsidRPr="007558AC">
              <w:rPr>
                <w:rFonts w:ascii="Arial" w:hAnsi="Arial" w:cs="Arial"/>
                <w:bCs/>
                <w:sz w:val="22"/>
                <w:szCs w:val="22"/>
              </w:rPr>
              <w:t>Client</w:t>
            </w:r>
          </w:p>
          <w:p w14:paraId="4877DE0B" w14:textId="77777777" w:rsidR="00E634D5" w:rsidRPr="007769BC" w:rsidRDefault="00E634D5" w:rsidP="00160B9A">
            <w:pPr>
              <w:rPr>
                <w:rFonts w:ascii="Arial" w:hAnsi="Arial" w:cs="Arial"/>
                <w:b/>
                <w:sz w:val="22"/>
                <w:szCs w:val="22"/>
              </w:rPr>
            </w:pPr>
          </w:p>
        </w:tc>
      </w:tr>
      <w:tr w:rsidR="00E634D5" w:rsidRPr="007769BC" w14:paraId="6B762798" w14:textId="77777777" w:rsidTr="00160B9A">
        <w:tc>
          <w:tcPr>
            <w:tcW w:w="9576" w:type="dxa"/>
            <w:gridSpan w:val="4"/>
            <w:shd w:val="clear" w:color="auto" w:fill="auto"/>
          </w:tcPr>
          <w:p w14:paraId="1C657EE4" w14:textId="77777777" w:rsidR="00E634D5" w:rsidRPr="007769BC" w:rsidRDefault="00E634D5" w:rsidP="00160B9A">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7CC1BEC0" w14:textId="5C2F2023" w:rsidR="00E634D5" w:rsidRDefault="00407FE9" w:rsidP="00160B9A">
            <w:pPr>
              <w:rPr>
                <w:rFonts w:ascii="Arial" w:hAnsi="Arial" w:cs="Arial"/>
                <w:sz w:val="22"/>
                <w:szCs w:val="22"/>
              </w:rPr>
            </w:pPr>
            <w:r>
              <w:rPr>
                <w:rFonts w:ascii="Arial" w:hAnsi="Arial" w:cs="Arial"/>
                <w:sz w:val="22"/>
                <w:szCs w:val="22"/>
              </w:rPr>
              <w:t>The photographer: will utilize the app to describe their camera settings</w:t>
            </w:r>
          </w:p>
          <w:p w14:paraId="2C6EEB0D" w14:textId="27149F39" w:rsidR="00407FE9" w:rsidRDefault="00407FE9" w:rsidP="00160B9A">
            <w:pPr>
              <w:rPr>
                <w:rFonts w:ascii="Arial" w:hAnsi="Arial" w:cs="Arial"/>
                <w:sz w:val="22"/>
                <w:szCs w:val="22"/>
              </w:rPr>
            </w:pPr>
            <w:r>
              <w:rPr>
                <w:rFonts w:ascii="Arial" w:hAnsi="Arial" w:cs="Arial"/>
                <w:sz w:val="22"/>
                <w:szCs w:val="22"/>
              </w:rPr>
              <w:t>The client: will receive information from the photographer where to meet</w:t>
            </w:r>
          </w:p>
          <w:p w14:paraId="249E6236" w14:textId="33AA8B49" w:rsidR="00407FE9" w:rsidRDefault="00407FE9" w:rsidP="00160B9A">
            <w:pPr>
              <w:rPr>
                <w:rFonts w:ascii="Arial" w:hAnsi="Arial" w:cs="Arial"/>
                <w:sz w:val="22"/>
                <w:szCs w:val="22"/>
              </w:rPr>
            </w:pPr>
            <w:r>
              <w:rPr>
                <w:rFonts w:ascii="Arial" w:hAnsi="Arial" w:cs="Arial"/>
                <w:sz w:val="22"/>
                <w:szCs w:val="22"/>
              </w:rPr>
              <w:t>The app designers: will read specifications and code the application</w:t>
            </w:r>
          </w:p>
          <w:p w14:paraId="2FBFC85B" w14:textId="77777777" w:rsidR="00E634D5" w:rsidRPr="007769BC" w:rsidRDefault="00E634D5" w:rsidP="00160B9A">
            <w:pPr>
              <w:rPr>
                <w:rFonts w:ascii="Arial" w:hAnsi="Arial" w:cs="Arial"/>
                <w:sz w:val="22"/>
                <w:szCs w:val="22"/>
              </w:rPr>
            </w:pPr>
          </w:p>
        </w:tc>
      </w:tr>
      <w:tr w:rsidR="00E634D5" w:rsidRPr="007769BC" w14:paraId="4C28CEB6" w14:textId="77777777" w:rsidTr="00160B9A">
        <w:tc>
          <w:tcPr>
            <w:tcW w:w="9576" w:type="dxa"/>
            <w:gridSpan w:val="4"/>
            <w:shd w:val="clear" w:color="auto" w:fill="auto"/>
          </w:tcPr>
          <w:p w14:paraId="2ED9D892" w14:textId="77777777" w:rsidR="00E634D5" w:rsidRPr="007769BC" w:rsidRDefault="00E634D5" w:rsidP="00160B9A">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p>
          <w:p w14:paraId="765637AC" w14:textId="5C09A782" w:rsidR="00E634D5" w:rsidRPr="007769BC" w:rsidRDefault="008501C8" w:rsidP="00160B9A">
            <w:pPr>
              <w:rPr>
                <w:rFonts w:ascii="Arial" w:hAnsi="Arial" w:cs="Arial"/>
                <w:sz w:val="22"/>
                <w:szCs w:val="22"/>
              </w:rPr>
            </w:pPr>
            <w:r>
              <w:rPr>
                <w:rFonts w:ascii="Arial" w:hAnsi="Arial" w:cs="Arial"/>
                <w:sz w:val="22"/>
                <w:szCs w:val="22"/>
              </w:rPr>
              <w:t xml:space="preserve">This menu of the application will help the photographer and the client to </w:t>
            </w:r>
            <w:r w:rsidR="00A17D41">
              <w:rPr>
                <w:rFonts w:ascii="Arial" w:hAnsi="Arial" w:cs="Arial"/>
                <w:sz w:val="22"/>
                <w:szCs w:val="22"/>
              </w:rPr>
              <w:t xml:space="preserve">determine the necessary flow of movement through the application.  </w:t>
            </w:r>
          </w:p>
          <w:p w14:paraId="64A2AB22" w14:textId="77777777" w:rsidR="00E634D5" w:rsidRPr="007769BC" w:rsidRDefault="00E634D5" w:rsidP="00160B9A">
            <w:pPr>
              <w:rPr>
                <w:rFonts w:ascii="Arial" w:hAnsi="Arial" w:cs="Arial"/>
                <w:sz w:val="22"/>
                <w:szCs w:val="22"/>
              </w:rPr>
            </w:pPr>
          </w:p>
          <w:p w14:paraId="4F8C15B0" w14:textId="77777777" w:rsidR="00E634D5" w:rsidRPr="007769BC" w:rsidRDefault="00E634D5" w:rsidP="00160B9A">
            <w:pPr>
              <w:rPr>
                <w:rFonts w:ascii="Arial" w:hAnsi="Arial" w:cs="Arial"/>
                <w:sz w:val="22"/>
                <w:szCs w:val="22"/>
              </w:rPr>
            </w:pPr>
          </w:p>
        </w:tc>
      </w:tr>
      <w:tr w:rsidR="00E634D5" w:rsidRPr="007769BC" w14:paraId="76ED89C0" w14:textId="77777777" w:rsidTr="00160B9A">
        <w:tc>
          <w:tcPr>
            <w:tcW w:w="9576" w:type="dxa"/>
            <w:gridSpan w:val="4"/>
            <w:shd w:val="clear" w:color="auto" w:fill="auto"/>
          </w:tcPr>
          <w:p w14:paraId="548F0AC9" w14:textId="77777777" w:rsidR="00E634D5" w:rsidRDefault="00E634D5" w:rsidP="00160B9A">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p>
          <w:p w14:paraId="70860D91" w14:textId="691F5F02" w:rsidR="00CF16BA" w:rsidRPr="007769BC" w:rsidRDefault="00CF16BA" w:rsidP="00160B9A">
            <w:pPr>
              <w:rPr>
                <w:rFonts w:ascii="Arial" w:hAnsi="Arial" w:cs="Arial"/>
                <w:sz w:val="22"/>
                <w:szCs w:val="22"/>
              </w:rPr>
            </w:pPr>
            <w:r>
              <w:rPr>
                <w:rFonts w:ascii="Arial" w:hAnsi="Arial" w:cs="Arial"/>
                <w:sz w:val="22"/>
                <w:szCs w:val="22"/>
              </w:rPr>
              <w:t>The user opens the application on their device (mobile (iOS, Android) or web)</w:t>
            </w:r>
          </w:p>
          <w:p w14:paraId="0E9DA5BA" w14:textId="77777777" w:rsidR="00E634D5" w:rsidRPr="007769BC" w:rsidRDefault="00E634D5" w:rsidP="00160B9A">
            <w:pPr>
              <w:rPr>
                <w:rFonts w:ascii="Arial" w:hAnsi="Arial" w:cs="Arial"/>
                <w:sz w:val="22"/>
                <w:szCs w:val="22"/>
              </w:rPr>
            </w:pPr>
          </w:p>
          <w:p w14:paraId="50EB88D7" w14:textId="738CCFB4" w:rsidR="00E634D5" w:rsidRPr="007769BC" w:rsidRDefault="00E634D5" w:rsidP="00160B9A">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__</w:t>
            </w:r>
            <w:r w:rsidR="00CF16BA">
              <w:rPr>
                <w:rFonts w:ascii="Arial" w:hAnsi="Arial" w:cs="Arial"/>
                <w:sz w:val="22"/>
                <w:szCs w:val="22"/>
              </w:rPr>
              <w:t>x</w:t>
            </w:r>
            <w:r>
              <w:rPr>
                <w:rFonts w:ascii="Arial" w:hAnsi="Arial" w:cs="Arial"/>
                <w:sz w:val="22"/>
                <w:szCs w:val="22"/>
              </w:rPr>
              <w:t xml:space="preserve">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E634D5" w:rsidRPr="007769BC" w14:paraId="678DC8D6" w14:textId="77777777" w:rsidTr="00160B9A">
        <w:tc>
          <w:tcPr>
            <w:tcW w:w="9576" w:type="dxa"/>
            <w:gridSpan w:val="4"/>
            <w:shd w:val="clear" w:color="auto" w:fill="auto"/>
          </w:tcPr>
          <w:p w14:paraId="11CA8F4D" w14:textId="77777777" w:rsidR="00E634D5" w:rsidRPr="007769BC" w:rsidRDefault="00E634D5" w:rsidP="00160B9A">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22E83CE3" w14:textId="15B96DD9" w:rsidR="00E634D5" w:rsidRPr="007769BC" w:rsidRDefault="00E634D5" w:rsidP="00160B9A">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sidR="00654CAD">
              <w:rPr>
                <w:rFonts w:ascii="Arial" w:hAnsi="Arial" w:cs="Arial"/>
                <w:sz w:val="22"/>
                <w:szCs w:val="22"/>
              </w:rPr>
              <w:t>User opens the map</w:t>
            </w:r>
          </w:p>
          <w:p w14:paraId="4274A7FB" w14:textId="14631024" w:rsidR="00E634D5" w:rsidRPr="007769BC" w:rsidRDefault="00E634D5" w:rsidP="00160B9A">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sidR="00654CAD">
              <w:rPr>
                <w:rFonts w:ascii="Arial" w:hAnsi="Arial" w:cs="Arial"/>
                <w:sz w:val="22"/>
                <w:szCs w:val="22"/>
              </w:rPr>
              <w:t>User opens the map</w:t>
            </w:r>
          </w:p>
          <w:p w14:paraId="105D2805" w14:textId="6643ED98" w:rsidR="00E634D5" w:rsidRPr="007769BC" w:rsidRDefault="00E634D5" w:rsidP="00160B9A">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sidR="00654CAD">
              <w:rPr>
                <w:rFonts w:ascii="Arial" w:hAnsi="Arial" w:cs="Arial"/>
                <w:sz w:val="22"/>
                <w:szCs w:val="22"/>
              </w:rPr>
              <w:t>N/A</w:t>
            </w:r>
          </w:p>
          <w:p w14:paraId="60D50781" w14:textId="1980A17D" w:rsidR="00E634D5" w:rsidRPr="007769BC" w:rsidRDefault="00E634D5" w:rsidP="00160B9A">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sidR="00B707CE">
              <w:rPr>
                <w:rFonts w:ascii="Arial" w:hAnsi="Arial" w:cs="Arial"/>
                <w:sz w:val="22"/>
                <w:szCs w:val="22"/>
              </w:rPr>
              <w:t>N/A</w:t>
            </w:r>
          </w:p>
        </w:tc>
      </w:tr>
      <w:tr w:rsidR="00E634D5" w:rsidRPr="007769BC" w14:paraId="05C5F96B" w14:textId="77777777" w:rsidTr="00160B9A">
        <w:tc>
          <w:tcPr>
            <w:tcW w:w="9576" w:type="dxa"/>
            <w:gridSpan w:val="4"/>
            <w:shd w:val="clear" w:color="auto" w:fill="auto"/>
          </w:tcPr>
          <w:p w14:paraId="455EA5F0" w14:textId="77777777" w:rsidR="00E634D5" w:rsidRPr="007769BC" w:rsidRDefault="00E634D5" w:rsidP="00160B9A">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7D3D67A3" w14:textId="477F1BFE" w:rsidR="00E634D5" w:rsidRPr="007769BC" w:rsidRDefault="005800F5" w:rsidP="00160B9A">
            <w:pPr>
              <w:rPr>
                <w:rFonts w:ascii="Arial" w:hAnsi="Arial" w:cs="Arial"/>
                <w:sz w:val="22"/>
                <w:szCs w:val="22"/>
              </w:rPr>
            </w:pPr>
            <w:r>
              <w:rPr>
                <w:rFonts w:ascii="Arial" w:hAnsi="Arial" w:cs="Arial"/>
                <w:sz w:val="22"/>
                <w:szCs w:val="22"/>
              </w:rPr>
              <w:lastRenderedPageBreak/>
              <w:t>The user opens the application. Then, they will navigate from the main menu to the map interface. From the map interface, they will select a location on the map and place a pin.</w:t>
            </w:r>
          </w:p>
          <w:p w14:paraId="37BDC1F1" w14:textId="77777777" w:rsidR="00E634D5" w:rsidRPr="007769BC" w:rsidRDefault="00E634D5" w:rsidP="00160B9A">
            <w:pPr>
              <w:rPr>
                <w:rFonts w:ascii="Arial" w:hAnsi="Arial" w:cs="Arial"/>
                <w:sz w:val="22"/>
                <w:szCs w:val="22"/>
              </w:rPr>
            </w:pPr>
          </w:p>
        </w:tc>
      </w:tr>
      <w:tr w:rsidR="00E634D5" w:rsidRPr="007769BC" w14:paraId="20F2D019" w14:textId="77777777" w:rsidTr="00160B9A">
        <w:trPr>
          <w:trHeight w:val="498"/>
        </w:trPr>
        <w:tc>
          <w:tcPr>
            <w:tcW w:w="9576" w:type="dxa"/>
            <w:gridSpan w:val="4"/>
            <w:shd w:val="clear" w:color="auto" w:fill="auto"/>
          </w:tcPr>
          <w:p w14:paraId="16FE408F" w14:textId="77777777" w:rsidR="00E634D5" w:rsidRDefault="00E634D5" w:rsidP="00160B9A">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32FF7AC0" w14:textId="4A4625B3" w:rsidR="00E634D5" w:rsidRDefault="00DD0F87" w:rsidP="00DD0F87">
            <w:pPr>
              <w:pStyle w:val="ListParagraph"/>
              <w:numPr>
                <w:ilvl w:val="0"/>
                <w:numId w:val="14"/>
              </w:numPr>
              <w:rPr>
                <w:rFonts w:ascii="Arial" w:hAnsi="Arial" w:cs="Arial"/>
                <w:sz w:val="22"/>
                <w:szCs w:val="22"/>
              </w:rPr>
            </w:pPr>
            <w:r>
              <w:rPr>
                <w:rFonts w:ascii="Arial" w:hAnsi="Arial" w:cs="Arial"/>
                <w:sz w:val="22"/>
                <w:szCs w:val="22"/>
              </w:rPr>
              <w:t>User opens the application</w:t>
            </w:r>
          </w:p>
          <w:p w14:paraId="13E7E3C7" w14:textId="3DDEBF78" w:rsidR="00DD0F87" w:rsidRDefault="00DD0F87" w:rsidP="00DD0F87">
            <w:pPr>
              <w:pStyle w:val="ListParagraph"/>
              <w:numPr>
                <w:ilvl w:val="0"/>
                <w:numId w:val="14"/>
              </w:numPr>
              <w:rPr>
                <w:rFonts w:ascii="Arial" w:hAnsi="Arial" w:cs="Arial"/>
                <w:sz w:val="22"/>
                <w:szCs w:val="22"/>
              </w:rPr>
            </w:pPr>
            <w:r>
              <w:rPr>
                <w:rFonts w:ascii="Arial" w:hAnsi="Arial" w:cs="Arial"/>
                <w:sz w:val="22"/>
                <w:szCs w:val="22"/>
              </w:rPr>
              <w:t>User navigates through the map interface</w:t>
            </w:r>
          </w:p>
          <w:p w14:paraId="5F820E68" w14:textId="020C7073" w:rsidR="00E634D5" w:rsidRPr="00DD0F87" w:rsidRDefault="00DD0F87" w:rsidP="00160B9A">
            <w:pPr>
              <w:pStyle w:val="ListParagraph"/>
              <w:numPr>
                <w:ilvl w:val="0"/>
                <w:numId w:val="14"/>
              </w:numPr>
              <w:rPr>
                <w:rFonts w:ascii="Arial" w:hAnsi="Arial" w:cs="Arial"/>
                <w:sz w:val="22"/>
                <w:szCs w:val="22"/>
              </w:rPr>
            </w:pPr>
            <w:r w:rsidRPr="00DD0F87">
              <w:rPr>
                <w:rFonts w:ascii="Arial" w:hAnsi="Arial" w:cs="Arial"/>
                <w:sz w:val="22"/>
                <w:szCs w:val="22"/>
              </w:rPr>
              <w:t>User places a pin on the map</w:t>
            </w:r>
          </w:p>
          <w:p w14:paraId="1B6F894B" w14:textId="77777777" w:rsidR="00E634D5" w:rsidRPr="007769BC" w:rsidRDefault="00E634D5" w:rsidP="00160B9A">
            <w:pPr>
              <w:rPr>
                <w:rFonts w:ascii="Arial" w:hAnsi="Arial" w:cs="Arial"/>
                <w:sz w:val="22"/>
                <w:szCs w:val="22"/>
              </w:rPr>
            </w:pPr>
          </w:p>
        </w:tc>
      </w:tr>
      <w:tr w:rsidR="00E634D5" w:rsidRPr="007769BC" w14:paraId="26FAF184" w14:textId="77777777" w:rsidTr="00160B9A">
        <w:tc>
          <w:tcPr>
            <w:tcW w:w="9576" w:type="dxa"/>
            <w:gridSpan w:val="4"/>
            <w:shd w:val="clear" w:color="auto" w:fill="auto"/>
          </w:tcPr>
          <w:p w14:paraId="1E261E5C" w14:textId="77777777" w:rsidR="00E634D5" w:rsidRDefault="00E634D5" w:rsidP="00160B9A">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486458CB" w14:textId="77777777" w:rsidR="00E634D5" w:rsidRDefault="00066846" w:rsidP="00066846">
            <w:pPr>
              <w:rPr>
                <w:rFonts w:ascii="Arial" w:hAnsi="Arial" w:cs="Arial"/>
                <w:sz w:val="22"/>
                <w:szCs w:val="22"/>
              </w:rPr>
            </w:pPr>
            <w:r>
              <w:rPr>
                <w:rFonts w:ascii="Arial" w:hAnsi="Arial" w:cs="Arial"/>
                <w:sz w:val="22"/>
                <w:szCs w:val="22"/>
              </w:rPr>
              <w:t>N/A</w:t>
            </w:r>
          </w:p>
          <w:p w14:paraId="28D24DAF" w14:textId="51A69E13" w:rsidR="00066846" w:rsidRPr="007769BC" w:rsidRDefault="00066846" w:rsidP="00066846">
            <w:pPr>
              <w:rPr>
                <w:rFonts w:ascii="Arial" w:hAnsi="Arial" w:cs="Arial"/>
                <w:sz w:val="22"/>
                <w:szCs w:val="22"/>
              </w:rPr>
            </w:pPr>
          </w:p>
        </w:tc>
      </w:tr>
      <w:tr w:rsidR="00E634D5" w:rsidRPr="007769BC" w14:paraId="5BFA11D7" w14:textId="77777777" w:rsidTr="00160B9A">
        <w:tc>
          <w:tcPr>
            <w:tcW w:w="9576" w:type="dxa"/>
            <w:gridSpan w:val="4"/>
            <w:shd w:val="clear" w:color="auto" w:fill="auto"/>
          </w:tcPr>
          <w:p w14:paraId="04101E9D" w14:textId="77777777" w:rsidR="00E634D5" w:rsidRDefault="00E634D5" w:rsidP="00160B9A">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79730F59" w14:textId="011DBFA7" w:rsidR="00E634D5" w:rsidRPr="001C1C24" w:rsidRDefault="002F2280" w:rsidP="00160B9A">
            <w:pPr>
              <w:rPr>
                <w:rFonts w:ascii="Arial" w:hAnsi="Arial" w:cs="Arial"/>
                <w:bCs/>
                <w:sz w:val="22"/>
                <w:szCs w:val="22"/>
              </w:rPr>
            </w:pPr>
            <w:r w:rsidRPr="002F2280">
              <w:rPr>
                <w:rFonts w:ascii="Arial" w:hAnsi="Arial" w:cs="Arial"/>
                <w:bCs/>
                <w:sz w:val="22"/>
                <w:szCs w:val="22"/>
              </w:rPr>
              <w:t>S</w:t>
            </w:r>
            <w:r w:rsidRPr="001C1C24">
              <w:rPr>
                <w:rFonts w:ascii="Arial" w:hAnsi="Arial" w:cs="Arial"/>
                <w:bCs/>
                <w:sz w:val="22"/>
                <w:szCs w:val="22"/>
              </w:rPr>
              <w:t>ecurity</w:t>
            </w:r>
          </w:p>
          <w:p w14:paraId="3F5D3292" w14:textId="77777777" w:rsidR="00E634D5" w:rsidRDefault="00C17AC7" w:rsidP="001C1C24">
            <w:pPr>
              <w:pStyle w:val="ListParagraph"/>
              <w:numPr>
                <w:ilvl w:val="0"/>
                <w:numId w:val="15"/>
              </w:numPr>
              <w:rPr>
                <w:rFonts w:ascii="Arial" w:hAnsi="Arial" w:cs="Arial"/>
                <w:bCs/>
                <w:sz w:val="22"/>
                <w:szCs w:val="22"/>
              </w:rPr>
            </w:pPr>
            <w:r w:rsidRPr="001C1C24">
              <w:rPr>
                <w:rFonts w:ascii="Arial" w:hAnsi="Arial" w:cs="Arial"/>
                <w:bCs/>
                <w:sz w:val="22"/>
                <w:szCs w:val="22"/>
              </w:rPr>
              <w:t>The user will not have their location shared until they place a pin on the ma</w:t>
            </w:r>
            <w:r w:rsidR="001C1C24" w:rsidRPr="001C1C24">
              <w:rPr>
                <w:rFonts w:ascii="Arial" w:hAnsi="Arial" w:cs="Arial"/>
                <w:bCs/>
                <w:sz w:val="22"/>
                <w:szCs w:val="22"/>
              </w:rPr>
              <w:t>p.</w:t>
            </w:r>
          </w:p>
          <w:p w14:paraId="4B032EF1" w14:textId="4F86687C" w:rsidR="00F4749D" w:rsidRPr="001C1C24" w:rsidRDefault="00F4749D" w:rsidP="001C1C24">
            <w:pPr>
              <w:pStyle w:val="ListParagraph"/>
              <w:numPr>
                <w:ilvl w:val="0"/>
                <w:numId w:val="15"/>
              </w:numPr>
              <w:rPr>
                <w:rFonts w:ascii="Arial" w:hAnsi="Arial" w:cs="Arial"/>
                <w:bCs/>
                <w:sz w:val="22"/>
                <w:szCs w:val="22"/>
              </w:rPr>
            </w:pPr>
            <w:r>
              <w:rPr>
                <w:rFonts w:ascii="Arial" w:hAnsi="Arial" w:cs="Arial"/>
                <w:bCs/>
                <w:sz w:val="22"/>
                <w:szCs w:val="22"/>
              </w:rPr>
              <w:t>The application will not ask for user permissions outside of location.</w:t>
            </w:r>
          </w:p>
          <w:p w14:paraId="4FE37BE4" w14:textId="68A78873" w:rsidR="001C1C24" w:rsidRPr="001C1C24" w:rsidRDefault="001C1C24" w:rsidP="001C1C24">
            <w:pPr>
              <w:rPr>
                <w:rFonts w:ascii="Arial" w:hAnsi="Arial" w:cs="Arial"/>
                <w:bCs/>
                <w:sz w:val="22"/>
                <w:szCs w:val="22"/>
              </w:rPr>
            </w:pPr>
            <w:r w:rsidRPr="001C1C24">
              <w:rPr>
                <w:rFonts w:ascii="Arial" w:hAnsi="Arial" w:cs="Arial"/>
                <w:bCs/>
                <w:sz w:val="22"/>
                <w:szCs w:val="22"/>
              </w:rPr>
              <w:t>Performance</w:t>
            </w:r>
          </w:p>
          <w:p w14:paraId="57106CF6" w14:textId="5E43F43B" w:rsidR="001C1C24" w:rsidRDefault="00987135" w:rsidP="001C1C24">
            <w:pPr>
              <w:pStyle w:val="ListParagraph"/>
              <w:numPr>
                <w:ilvl w:val="0"/>
                <w:numId w:val="16"/>
              </w:numPr>
              <w:rPr>
                <w:rFonts w:ascii="Arial" w:hAnsi="Arial" w:cs="Arial"/>
                <w:bCs/>
                <w:sz w:val="22"/>
                <w:szCs w:val="22"/>
              </w:rPr>
            </w:pPr>
            <w:r>
              <w:rPr>
                <w:rFonts w:ascii="Arial" w:hAnsi="Arial" w:cs="Arial"/>
                <w:bCs/>
                <w:sz w:val="22"/>
                <w:szCs w:val="22"/>
              </w:rPr>
              <w:t>The app will navigate responsively and not take more than 600ms to load each webpage</w:t>
            </w:r>
          </w:p>
          <w:p w14:paraId="66D997C9" w14:textId="31ABF43B" w:rsidR="00987135" w:rsidRDefault="00951F58" w:rsidP="00987135">
            <w:pPr>
              <w:rPr>
                <w:rFonts w:ascii="Arial" w:hAnsi="Arial" w:cs="Arial"/>
                <w:bCs/>
                <w:sz w:val="22"/>
                <w:szCs w:val="22"/>
              </w:rPr>
            </w:pPr>
            <w:r>
              <w:rPr>
                <w:rFonts w:ascii="Arial" w:hAnsi="Arial" w:cs="Arial"/>
                <w:bCs/>
                <w:sz w:val="22"/>
                <w:szCs w:val="22"/>
              </w:rPr>
              <w:t>User Interface</w:t>
            </w:r>
          </w:p>
          <w:p w14:paraId="27A4C447" w14:textId="761E7180" w:rsidR="00951F58" w:rsidRPr="00951F58" w:rsidRDefault="00951F58" w:rsidP="00951F58">
            <w:pPr>
              <w:pStyle w:val="ListParagraph"/>
              <w:numPr>
                <w:ilvl w:val="0"/>
                <w:numId w:val="17"/>
              </w:numPr>
              <w:rPr>
                <w:rFonts w:ascii="Arial" w:hAnsi="Arial" w:cs="Arial"/>
                <w:bCs/>
                <w:sz w:val="22"/>
                <w:szCs w:val="22"/>
              </w:rPr>
            </w:pPr>
            <w:r>
              <w:rPr>
                <w:rFonts w:ascii="Arial" w:hAnsi="Arial" w:cs="Arial"/>
                <w:bCs/>
                <w:sz w:val="22"/>
                <w:szCs w:val="22"/>
              </w:rPr>
              <w:t>The application will be multilingual and b</w:t>
            </w:r>
            <w:r w:rsidR="00EE405B">
              <w:rPr>
                <w:rFonts w:ascii="Arial" w:hAnsi="Arial" w:cs="Arial"/>
                <w:bCs/>
                <w:sz w:val="22"/>
                <w:szCs w:val="22"/>
              </w:rPr>
              <w:t>e designed with accessibility and incorporate technology such as screen readers.</w:t>
            </w:r>
          </w:p>
          <w:p w14:paraId="4E20D0E0" w14:textId="74872CD8" w:rsidR="001C1C24" w:rsidRPr="001C1C24" w:rsidRDefault="001C1C24" w:rsidP="001C1C24">
            <w:pPr>
              <w:rPr>
                <w:rFonts w:ascii="Arial" w:hAnsi="Arial" w:cs="Arial"/>
                <w:b/>
                <w:sz w:val="22"/>
                <w:szCs w:val="22"/>
              </w:rPr>
            </w:pPr>
          </w:p>
        </w:tc>
      </w:tr>
      <w:tr w:rsidR="00E634D5" w:rsidRPr="007769BC" w14:paraId="479B9909" w14:textId="77777777" w:rsidTr="00160B9A">
        <w:tc>
          <w:tcPr>
            <w:tcW w:w="9576" w:type="dxa"/>
            <w:gridSpan w:val="4"/>
            <w:shd w:val="clear" w:color="auto" w:fill="auto"/>
          </w:tcPr>
          <w:p w14:paraId="238B5799" w14:textId="77777777" w:rsidR="00E634D5" w:rsidRPr="00CC2AD7" w:rsidRDefault="00E634D5" w:rsidP="00160B9A">
            <w:pPr>
              <w:rPr>
                <w:rFonts w:ascii="Arial" w:hAnsi="Arial" w:cs="Arial"/>
                <w:b/>
                <w:sz w:val="22"/>
                <w:szCs w:val="22"/>
              </w:rPr>
            </w:pPr>
            <w:r w:rsidRPr="00CC2AD7">
              <w:rPr>
                <w:rFonts w:ascii="Arial" w:hAnsi="Arial" w:cs="Arial"/>
                <w:b/>
                <w:sz w:val="22"/>
                <w:szCs w:val="22"/>
              </w:rPr>
              <w:t xml:space="preserve">To do/Issues: </w:t>
            </w:r>
          </w:p>
          <w:p w14:paraId="33AC510A" w14:textId="119368AD" w:rsidR="00E634D5" w:rsidRPr="00F42470" w:rsidRDefault="00F42470" w:rsidP="00160B9A">
            <w:pPr>
              <w:rPr>
                <w:rFonts w:cs="Arial"/>
                <w:bCs/>
                <w:sz w:val="22"/>
                <w:szCs w:val="22"/>
              </w:rPr>
            </w:pPr>
            <w:r w:rsidRPr="00F42470">
              <w:rPr>
                <w:rFonts w:cs="Arial"/>
                <w:bCs/>
                <w:sz w:val="22"/>
                <w:szCs w:val="22"/>
              </w:rPr>
              <w:t>N/A</w:t>
            </w:r>
          </w:p>
          <w:p w14:paraId="74ADB8E8" w14:textId="77777777" w:rsidR="00E634D5" w:rsidRPr="004D69D3" w:rsidRDefault="00E634D5" w:rsidP="00160B9A">
            <w:pPr>
              <w:rPr>
                <w:rFonts w:ascii="Arial" w:hAnsi="Arial" w:cs="Arial"/>
                <w:b/>
                <w:sz w:val="22"/>
                <w:szCs w:val="22"/>
              </w:rPr>
            </w:pPr>
          </w:p>
        </w:tc>
      </w:tr>
    </w:tbl>
    <w:p w14:paraId="374AD8BE" w14:textId="77777777" w:rsidR="00E634D5" w:rsidRPr="00E77104" w:rsidRDefault="00E634D5" w:rsidP="00E634D5">
      <w:pPr>
        <w:rPr>
          <w:rFonts w:ascii="Arial" w:hAnsi="Arial" w:cs="Arial"/>
        </w:rPr>
      </w:pPr>
    </w:p>
    <w:p w14:paraId="590941D8" w14:textId="5F2376A2" w:rsidR="00F42470" w:rsidRDefault="00F42470">
      <w:pPr>
        <w:rPr>
          <w:rFonts w:ascii="Arial" w:hAnsi="Arial" w:cs="Arial"/>
        </w:rPr>
      </w:pPr>
      <w:r>
        <w:rPr>
          <w:rFonts w:ascii="Arial" w:hAnsi="Arial" w:cs="Arial"/>
        </w:rPr>
        <w:br w:type="page"/>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7"/>
        <w:gridCol w:w="1120"/>
        <w:gridCol w:w="883"/>
        <w:gridCol w:w="2664"/>
      </w:tblGrid>
      <w:tr w:rsidR="00E634D5" w:rsidRPr="007769BC" w14:paraId="46CAAC23" w14:textId="77777777" w:rsidTr="001A0906">
        <w:tc>
          <w:tcPr>
            <w:tcW w:w="5767" w:type="dxa"/>
            <w:gridSpan w:val="2"/>
            <w:shd w:val="clear" w:color="auto" w:fill="auto"/>
          </w:tcPr>
          <w:p w14:paraId="532FEC29" w14:textId="317608FC" w:rsidR="00E634D5" w:rsidRPr="007769BC" w:rsidRDefault="00E634D5" w:rsidP="00160B9A">
            <w:pPr>
              <w:rPr>
                <w:rFonts w:ascii="Arial" w:hAnsi="Arial" w:cs="Arial"/>
                <w:sz w:val="22"/>
                <w:szCs w:val="22"/>
              </w:rPr>
            </w:pPr>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sidR="00F42470">
              <w:rPr>
                <w:rFonts w:ascii="Arial" w:hAnsi="Arial" w:cs="Arial"/>
                <w:sz w:val="22"/>
                <w:szCs w:val="22"/>
              </w:rPr>
              <w:t>Photographer adds settings from camera</w:t>
            </w:r>
          </w:p>
        </w:tc>
        <w:tc>
          <w:tcPr>
            <w:tcW w:w="883" w:type="dxa"/>
            <w:shd w:val="clear" w:color="auto" w:fill="auto"/>
          </w:tcPr>
          <w:p w14:paraId="7083C1ED" w14:textId="3188EA8E" w:rsidR="00E634D5" w:rsidRPr="007769BC" w:rsidRDefault="00E634D5" w:rsidP="00160B9A">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sidR="00F42470">
              <w:rPr>
                <w:rFonts w:ascii="Arial" w:hAnsi="Arial" w:cs="Arial"/>
                <w:sz w:val="22"/>
                <w:szCs w:val="22"/>
              </w:rPr>
              <w:t>04</w:t>
            </w:r>
          </w:p>
        </w:tc>
        <w:tc>
          <w:tcPr>
            <w:tcW w:w="2664" w:type="dxa"/>
            <w:shd w:val="clear" w:color="auto" w:fill="auto"/>
          </w:tcPr>
          <w:p w14:paraId="09B3838F" w14:textId="5F1BA6E7" w:rsidR="00E634D5" w:rsidRPr="007769BC" w:rsidRDefault="00E634D5" w:rsidP="00160B9A">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sidR="00D01872">
              <w:rPr>
                <w:rFonts w:ascii="Arial" w:hAnsi="Arial" w:cs="Arial"/>
                <w:sz w:val="22"/>
                <w:szCs w:val="22"/>
              </w:rPr>
              <w:t>Must have</w:t>
            </w:r>
          </w:p>
        </w:tc>
      </w:tr>
      <w:tr w:rsidR="00E634D5" w:rsidRPr="007769BC" w14:paraId="192B9C7A" w14:textId="77777777" w:rsidTr="001A0906">
        <w:tc>
          <w:tcPr>
            <w:tcW w:w="4647" w:type="dxa"/>
            <w:shd w:val="clear" w:color="auto" w:fill="auto"/>
          </w:tcPr>
          <w:p w14:paraId="683A947A" w14:textId="02D8FBD8" w:rsidR="00E634D5" w:rsidRPr="007769BC" w:rsidRDefault="00E634D5" w:rsidP="00160B9A">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sidR="00D01872">
              <w:rPr>
                <w:rFonts w:ascii="Arial" w:hAnsi="Arial" w:cs="Arial"/>
                <w:sz w:val="22"/>
                <w:szCs w:val="22"/>
              </w:rPr>
              <w:t>Photographer</w:t>
            </w:r>
          </w:p>
        </w:tc>
        <w:tc>
          <w:tcPr>
            <w:tcW w:w="4667" w:type="dxa"/>
            <w:gridSpan w:val="3"/>
            <w:shd w:val="clear" w:color="auto" w:fill="auto"/>
          </w:tcPr>
          <w:p w14:paraId="2A5EFD64" w14:textId="7125AD13" w:rsidR="00E634D5" w:rsidRPr="007769BC" w:rsidRDefault="00E634D5" w:rsidP="00160B9A">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sidR="00D01872">
              <w:rPr>
                <w:rFonts w:ascii="Arial" w:hAnsi="Arial" w:cs="Arial"/>
                <w:sz w:val="22"/>
                <w:szCs w:val="22"/>
              </w:rPr>
              <w:t>Detail, Essential</w:t>
            </w:r>
          </w:p>
        </w:tc>
      </w:tr>
      <w:tr w:rsidR="00E634D5" w:rsidRPr="007769BC" w14:paraId="4CF02A08" w14:textId="77777777" w:rsidTr="001A0906">
        <w:tc>
          <w:tcPr>
            <w:tcW w:w="9314" w:type="dxa"/>
            <w:gridSpan w:val="4"/>
            <w:shd w:val="clear" w:color="auto" w:fill="auto"/>
          </w:tcPr>
          <w:p w14:paraId="391EC22C" w14:textId="77777777" w:rsidR="00E634D5" w:rsidRDefault="00E634D5" w:rsidP="00160B9A">
            <w:pPr>
              <w:rPr>
                <w:rFonts w:ascii="Arial" w:hAnsi="Arial" w:cs="Arial"/>
                <w:b/>
                <w:sz w:val="22"/>
                <w:szCs w:val="22"/>
              </w:rPr>
            </w:pPr>
            <w:r>
              <w:rPr>
                <w:rFonts w:ascii="Arial" w:hAnsi="Arial" w:cs="Arial"/>
                <w:b/>
                <w:sz w:val="22"/>
                <w:szCs w:val="22"/>
              </w:rPr>
              <w:t>Supporting Actors:</w:t>
            </w:r>
          </w:p>
          <w:p w14:paraId="6C0BE142" w14:textId="443D5147" w:rsidR="00E634D5" w:rsidRPr="00D01872" w:rsidRDefault="00D01872" w:rsidP="00160B9A">
            <w:pPr>
              <w:rPr>
                <w:rFonts w:ascii="Arial" w:hAnsi="Arial" w:cs="Arial"/>
                <w:bCs/>
                <w:sz w:val="22"/>
                <w:szCs w:val="22"/>
              </w:rPr>
            </w:pPr>
            <w:r w:rsidRPr="00D01872">
              <w:rPr>
                <w:rFonts w:ascii="Arial" w:hAnsi="Arial" w:cs="Arial"/>
                <w:bCs/>
                <w:sz w:val="22"/>
                <w:szCs w:val="22"/>
              </w:rPr>
              <w:t>N/A</w:t>
            </w:r>
          </w:p>
          <w:p w14:paraId="1ECD8190" w14:textId="77777777" w:rsidR="00E634D5" w:rsidRPr="007769BC" w:rsidRDefault="00E634D5" w:rsidP="00160B9A">
            <w:pPr>
              <w:rPr>
                <w:rFonts w:ascii="Arial" w:hAnsi="Arial" w:cs="Arial"/>
                <w:b/>
                <w:sz w:val="22"/>
                <w:szCs w:val="22"/>
              </w:rPr>
            </w:pPr>
          </w:p>
        </w:tc>
      </w:tr>
      <w:tr w:rsidR="00E634D5" w:rsidRPr="007769BC" w14:paraId="4D6A8171" w14:textId="77777777" w:rsidTr="001A0906">
        <w:tc>
          <w:tcPr>
            <w:tcW w:w="9314" w:type="dxa"/>
            <w:gridSpan w:val="4"/>
            <w:shd w:val="clear" w:color="auto" w:fill="auto"/>
          </w:tcPr>
          <w:p w14:paraId="34896201" w14:textId="77777777" w:rsidR="00E634D5" w:rsidRPr="007769BC" w:rsidRDefault="00E634D5" w:rsidP="00160B9A">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158185D3" w14:textId="2FD15163" w:rsidR="00E634D5" w:rsidRDefault="008D28C5" w:rsidP="00160B9A">
            <w:pPr>
              <w:rPr>
                <w:rFonts w:ascii="Arial" w:hAnsi="Arial" w:cs="Arial"/>
                <w:sz w:val="22"/>
                <w:szCs w:val="22"/>
              </w:rPr>
            </w:pPr>
            <w:r>
              <w:rPr>
                <w:rFonts w:ascii="Arial" w:hAnsi="Arial" w:cs="Arial"/>
                <w:sz w:val="22"/>
                <w:szCs w:val="22"/>
              </w:rPr>
              <w:t>Photographers</w:t>
            </w:r>
            <w:r w:rsidR="00167426">
              <w:rPr>
                <w:rFonts w:ascii="Arial" w:hAnsi="Arial" w:cs="Arial"/>
                <w:sz w:val="22"/>
                <w:szCs w:val="22"/>
              </w:rPr>
              <w:t>:</w:t>
            </w:r>
            <w:r>
              <w:rPr>
                <w:rFonts w:ascii="Arial" w:hAnsi="Arial" w:cs="Arial"/>
                <w:sz w:val="22"/>
                <w:szCs w:val="22"/>
              </w:rPr>
              <w:t xml:space="preserve"> will be able to view </w:t>
            </w:r>
            <w:r w:rsidR="00666504">
              <w:rPr>
                <w:rFonts w:ascii="Arial" w:hAnsi="Arial" w:cs="Arial"/>
                <w:sz w:val="22"/>
                <w:szCs w:val="22"/>
              </w:rPr>
              <w:t>saved settings</w:t>
            </w:r>
          </w:p>
          <w:p w14:paraId="24F7B1BE" w14:textId="77777777" w:rsidR="00E634D5" w:rsidRPr="007769BC" w:rsidRDefault="00E634D5" w:rsidP="00160B9A">
            <w:pPr>
              <w:rPr>
                <w:rFonts w:ascii="Arial" w:hAnsi="Arial" w:cs="Arial"/>
                <w:sz w:val="22"/>
                <w:szCs w:val="22"/>
              </w:rPr>
            </w:pPr>
          </w:p>
        </w:tc>
      </w:tr>
      <w:tr w:rsidR="00E634D5" w:rsidRPr="007769BC" w14:paraId="49802496" w14:textId="77777777" w:rsidTr="001A0906">
        <w:tc>
          <w:tcPr>
            <w:tcW w:w="9314" w:type="dxa"/>
            <w:gridSpan w:val="4"/>
            <w:shd w:val="clear" w:color="auto" w:fill="auto"/>
          </w:tcPr>
          <w:p w14:paraId="09F4A778" w14:textId="77777777" w:rsidR="00E634D5" w:rsidRPr="007769BC" w:rsidRDefault="00E634D5" w:rsidP="00160B9A">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p>
          <w:p w14:paraId="0A46D099" w14:textId="26748133" w:rsidR="00E634D5" w:rsidRPr="007769BC" w:rsidRDefault="00BB4D0E" w:rsidP="00160B9A">
            <w:pPr>
              <w:rPr>
                <w:rFonts w:ascii="Arial" w:hAnsi="Arial" w:cs="Arial"/>
                <w:sz w:val="22"/>
                <w:szCs w:val="22"/>
              </w:rPr>
            </w:pPr>
            <w:r>
              <w:rPr>
                <w:rFonts w:ascii="Arial" w:hAnsi="Arial" w:cs="Arial"/>
                <w:sz w:val="22"/>
                <w:szCs w:val="22"/>
              </w:rPr>
              <w:t>The photographer arrives at a specified location to take photos. Then, they dial-in their settings on their camera. Since they want to remember their settings for if and when they return to that location, they use the use-case to store their settings with the application.</w:t>
            </w:r>
          </w:p>
          <w:p w14:paraId="59BD2D4F" w14:textId="77777777" w:rsidR="00E634D5" w:rsidRPr="007769BC" w:rsidRDefault="00E634D5" w:rsidP="00160B9A">
            <w:pPr>
              <w:rPr>
                <w:rFonts w:ascii="Arial" w:hAnsi="Arial" w:cs="Arial"/>
                <w:sz w:val="22"/>
                <w:szCs w:val="22"/>
              </w:rPr>
            </w:pPr>
          </w:p>
        </w:tc>
      </w:tr>
      <w:tr w:rsidR="00E634D5" w:rsidRPr="007769BC" w14:paraId="64C25291" w14:textId="77777777" w:rsidTr="001A0906">
        <w:tc>
          <w:tcPr>
            <w:tcW w:w="9314" w:type="dxa"/>
            <w:gridSpan w:val="4"/>
            <w:shd w:val="clear" w:color="auto" w:fill="auto"/>
          </w:tcPr>
          <w:p w14:paraId="5408761E" w14:textId="77777777" w:rsidR="00E634D5" w:rsidRPr="007769BC" w:rsidRDefault="00E634D5" w:rsidP="00160B9A">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p>
          <w:p w14:paraId="63A83EC1" w14:textId="6CF3C66E" w:rsidR="00E634D5" w:rsidRPr="007769BC" w:rsidRDefault="003D0DC5" w:rsidP="00160B9A">
            <w:pPr>
              <w:rPr>
                <w:rFonts w:ascii="Arial" w:hAnsi="Arial" w:cs="Arial"/>
                <w:sz w:val="22"/>
                <w:szCs w:val="22"/>
              </w:rPr>
            </w:pPr>
            <w:r>
              <w:rPr>
                <w:rFonts w:ascii="Arial" w:hAnsi="Arial" w:cs="Arial"/>
                <w:sz w:val="22"/>
                <w:szCs w:val="22"/>
              </w:rPr>
              <w:t>3.  User adds a location</w:t>
            </w:r>
          </w:p>
          <w:p w14:paraId="487C547E" w14:textId="5F1069F0" w:rsidR="00E634D5" w:rsidRPr="007769BC" w:rsidRDefault="00E634D5" w:rsidP="00160B9A">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r w:rsidR="003D0DC5">
              <w:rPr>
                <w:rFonts w:ascii="Arial" w:hAnsi="Arial" w:cs="Arial"/>
                <w:sz w:val="22"/>
                <w:szCs w:val="22"/>
              </w:rPr>
              <w:t>x</w:t>
            </w:r>
            <w:r>
              <w:rPr>
                <w:rFonts w:ascii="Arial" w:hAnsi="Arial" w:cs="Arial"/>
                <w:sz w:val="22"/>
                <w:szCs w:val="22"/>
              </w:rPr>
              <w:t xml:space="preserve">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E634D5" w:rsidRPr="007769BC" w14:paraId="228DB5A8" w14:textId="77777777" w:rsidTr="001A0906">
        <w:tc>
          <w:tcPr>
            <w:tcW w:w="9314" w:type="dxa"/>
            <w:gridSpan w:val="4"/>
            <w:shd w:val="clear" w:color="auto" w:fill="auto"/>
          </w:tcPr>
          <w:p w14:paraId="0DE67AFE" w14:textId="77777777" w:rsidR="00E634D5" w:rsidRPr="007769BC" w:rsidRDefault="00E634D5" w:rsidP="00160B9A">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5E090E7B" w14:textId="21AEF53B" w:rsidR="00E634D5" w:rsidRPr="007769BC" w:rsidRDefault="00E634D5" w:rsidP="00160B9A">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sidR="00475072">
              <w:rPr>
                <w:rFonts w:ascii="Arial" w:hAnsi="Arial" w:cs="Arial"/>
                <w:sz w:val="22"/>
                <w:szCs w:val="22"/>
              </w:rPr>
              <w:t>N/A</w:t>
            </w:r>
          </w:p>
          <w:p w14:paraId="1C7D64F8" w14:textId="64D9E0DC" w:rsidR="00E634D5" w:rsidRPr="007769BC" w:rsidRDefault="00E634D5" w:rsidP="00160B9A">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sidR="006F7861">
              <w:rPr>
                <w:rFonts w:ascii="Arial" w:hAnsi="Arial" w:cs="Arial"/>
                <w:sz w:val="22"/>
                <w:szCs w:val="22"/>
              </w:rPr>
              <w:t>N/A</w:t>
            </w:r>
          </w:p>
          <w:p w14:paraId="1197413C" w14:textId="014DBEA3" w:rsidR="00E634D5" w:rsidRPr="007769BC" w:rsidRDefault="00E634D5" w:rsidP="00160B9A">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sidR="006F7861">
              <w:rPr>
                <w:rFonts w:ascii="Arial" w:hAnsi="Arial" w:cs="Arial"/>
                <w:sz w:val="22"/>
                <w:szCs w:val="22"/>
              </w:rPr>
              <w:t>N/A</w:t>
            </w:r>
          </w:p>
          <w:p w14:paraId="72AE44AE" w14:textId="745CA6F3" w:rsidR="00E634D5" w:rsidRPr="007769BC" w:rsidRDefault="00E634D5" w:rsidP="00160B9A">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sidR="005950AC">
              <w:rPr>
                <w:rFonts w:ascii="Arial" w:hAnsi="Arial" w:cs="Arial"/>
                <w:sz w:val="22"/>
                <w:szCs w:val="22"/>
              </w:rPr>
              <w:t>User adds a location</w:t>
            </w:r>
          </w:p>
        </w:tc>
      </w:tr>
      <w:tr w:rsidR="00E634D5" w:rsidRPr="007769BC" w14:paraId="519AD602" w14:textId="77777777" w:rsidTr="001A0906">
        <w:tc>
          <w:tcPr>
            <w:tcW w:w="9314" w:type="dxa"/>
            <w:gridSpan w:val="4"/>
            <w:shd w:val="clear" w:color="auto" w:fill="auto"/>
          </w:tcPr>
          <w:p w14:paraId="317EBDFB" w14:textId="77777777" w:rsidR="00E634D5" w:rsidRPr="007769BC" w:rsidRDefault="00E634D5" w:rsidP="00160B9A">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17C1A8CA" w14:textId="52B26138" w:rsidR="00E634D5" w:rsidRPr="007769BC" w:rsidRDefault="003F4F9D" w:rsidP="00160B9A">
            <w:pPr>
              <w:rPr>
                <w:rFonts w:ascii="Arial" w:hAnsi="Arial" w:cs="Arial"/>
                <w:sz w:val="22"/>
                <w:szCs w:val="22"/>
              </w:rPr>
            </w:pPr>
            <w:r>
              <w:rPr>
                <w:rFonts w:ascii="Arial" w:hAnsi="Arial" w:cs="Arial"/>
                <w:sz w:val="22"/>
                <w:szCs w:val="22"/>
              </w:rPr>
              <w:t xml:space="preserve">The user has already set their location on the map. Now, they </w:t>
            </w:r>
            <w:r w:rsidR="000A49A6">
              <w:rPr>
                <w:rFonts w:ascii="Arial" w:hAnsi="Arial" w:cs="Arial"/>
                <w:sz w:val="22"/>
                <w:szCs w:val="22"/>
              </w:rPr>
              <w:t xml:space="preserve">set the correct settings on the camera. Then, they set the </w:t>
            </w:r>
            <w:r w:rsidR="003663A9">
              <w:rPr>
                <w:rFonts w:ascii="Arial" w:hAnsi="Arial" w:cs="Arial"/>
                <w:sz w:val="22"/>
                <w:szCs w:val="22"/>
              </w:rPr>
              <w:t xml:space="preserve">appropriate settings on the app. </w:t>
            </w:r>
          </w:p>
          <w:p w14:paraId="7B74F9AA" w14:textId="77777777" w:rsidR="00E634D5" w:rsidRPr="007769BC" w:rsidRDefault="00E634D5" w:rsidP="00160B9A">
            <w:pPr>
              <w:rPr>
                <w:rFonts w:ascii="Arial" w:hAnsi="Arial" w:cs="Arial"/>
                <w:sz w:val="22"/>
                <w:szCs w:val="22"/>
              </w:rPr>
            </w:pPr>
          </w:p>
        </w:tc>
      </w:tr>
      <w:tr w:rsidR="00E634D5" w:rsidRPr="007769BC" w14:paraId="438CC38B" w14:textId="77777777" w:rsidTr="001A0906">
        <w:trPr>
          <w:trHeight w:val="498"/>
        </w:trPr>
        <w:tc>
          <w:tcPr>
            <w:tcW w:w="9314" w:type="dxa"/>
            <w:gridSpan w:val="4"/>
            <w:shd w:val="clear" w:color="auto" w:fill="auto"/>
          </w:tcPr>
          <w:p w14:paraId="3C10F041" w14:textId="77777777" w:rsidR="00E634D5" w:rsidRDefault="00E634D5" w:rsidP="00160B9A">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70DDCC2C" w14:textId="66C5B0C9" w:rsidR="00E634D5" w:rsidRDefault="003663A9" w:rsidP="003663A9">
            <w:pPr>
              <w:pStyle w:val="ListParagraph"/>
              <w:numPr>
                <w:ilvl w:val="0"/>
                <w:numId w:val="18"/>
              </w:numPr>
              <w:rPr>
                <w:rFonts w:ascii="Arial" w:hAnsi="Arial" w:cs="Arial"/>
                <w:sz w:val="22"/>
                <w:szCs w:val="22"/>
              </w:rPr>
            </w:pPr>
            <w:r>
              <w:rPr>
                <w:rFonts w:ascii="Arial" w:hAnsi="Arial" w:cs="Arial"/>
                <w:sz w:val="22"/>
                <w:szCs w:val="22"/>
              </w:rPr>
              <w:t>The photographer has already dialed in their settings</w:t>
            </w:r>
          </w:p>
          <w:p w14:paraId="18FF3A8B" w14:textId="1CFE2BCB" w:rsidR="00E634D5" w:rsidRPr="00DE1856" w:rsidRDefault="003663A9" w:rsidP="00160B9A">
            <w:pPr>
              <w:pStyle w:val="ListParagraph"/>
              <w:numPr>
                <w:ilvl w:val="0"/>
                <w:numId w:val="18"/>
              </w:numPr>
              <w:rPr>
                <w:rFonts w:ascii="Arial" w:hAnsi="Arial" w:cs="Arial"/>
                <w:sz w:val="22"/>
                <w:szCs w:val="22"/>
              </w:rPr>
            </w:pPr>
            <w:r w:rsidRPr="00DE1856">
              <w:rPr>
                <w:rFonts w:ascii="Arial" w:hAnsi="Arial" w:cs="Arial"/>
                <w:sz w:val="22"/>
                <w:szCs w:val="22"/>
              </w:rPr>
              <w:t xml:space="preserve">The photographer </w:t>
            </w:r>
            <w:r w:rsidR="00DE1856" w:rsidRPr="00DE1856">
              <w:rPr>
                <w:rFonts w:ascii="Arial" w:hAnsi="Arial" w:cs="Arial"/>
                <w:sz w:val="22"/>
                <w:szCs w:val="22"/>
              </w:rPr>
              <w:t xml:space="preserve">puts the settings into the application </w:t>
            </w:r>
          </w:p>
          <w:p w14:paraId="127592C8" w14:textId="77777777" w:rsidR="00E634D5" w:rsidRPr="007769BC" w:rsidRDefault="00E634D5" w:rsidP="00160B9A">
            <w:pPr>
              <w:rPr>
                <w:rFonts w:ascii="Arial" w:hAnsi="Arial" w:cs="Arial"/>
                <w:sz w:val="22"/>
                <w:szCs w:val="22"/>
              </w:rPr>
            </w:pPr>
          </w:p>
        </w:tc>
      </w:tr>
      <w:tr w:rsidR="00E634D5" w:rsidRPr="007769BC" w14:paraId="4FA5856E" w14:textId="77777777" w:rsidTr="001A0906">
        <w:tc>
          <w:tcPr>
            <w:tcW w:w="9314" w:type="dxa"/>
            <w:gridSpan w:val="4"/>
            <w:shd w:val="clear" w:color="auto" w:fill="auto"/>
          </w:tcPr>
          <w:p w14:paraId="0A3690E1" w14:textId="77777777" w:rsidR="00E634D5" w:rsidRDefault="00E634D5" w:rsidP="00160B9A">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48FE52BC" w14:textId="01ED162F" w:rsidR="00E634D5" w:rsidRDefault="00DE1856" w:rsidP="00160B9A">
            <w:pPr>
              <w:rPr>
                <w:rFonts w:ascii="Arial" w:hAnsi="Arial" w:cs="Arial"/>
                <w:sz w:val="22"/>
                <w:szCs w:val="22"/>
              </w:rPr>
            </w:pPr>
            <w:r>
              <w:rPr>
                <w:rFonts w:ascii="Arial" w:hAnsi="Arial" w:cs="Arial"/>
                <w:sz w:val="22"/>
                <w:szCs w:val="22"/>
              </w:rPr>
              <w:t>N/A</w:t>
            </w:r>
          </w:p>
          <w:p w14:paraId="5FB8CD36" w14:textId="77777777" w:rsidR="00E634D5" w:rsidRPr="007769BC" w:rsidRDefault="00E634D5" w:rsidP="00160B9A">
            <w:pPr>
              <w:rPr>
                <w:rFonts w:ascii="Arial" w:hAnsi="Arial" w:cs="Arial"/>
                <w:sz w:val="22"/>
                <w:szCs w:val="22"/>
              </w:rPr>
            </w:pPr>
          </w:p>
        </w:tc>
      </w:tr>
      <w:tr w:rsidR="00E634D5" w:rsidRPr="007769BC" w14:paraId="0784280F" w14:textId="77777777" w:rsidTr="001A0906">
        <w:tc>
          <w:tcPr>
            <w:tcW w:w="9314" w:type="dxa"/>
            <w:gridSpan w:val="4"/>
            <w:shd w:val="clear" w:color="auto" w:fill="auto"/>
          </w:tcPr>
          <w:p w14:paraId="1BFCAD9F" w14:textId="77777777" w:rsidR="00E634D5" w:rsidRDefault="00E634D5" w:rsidP="00160B9A">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6FD4F2E9" w14:textId="5344898D" w:rsidR="00964621" w:rsidRPr="00831371" w:rsidRDefault="001A0906" w:rsidP="00831371">
            <w:pPr>
              <w:rPr>
                <w:rFonts w:ascii="Arial" w:hAnsi="Arial" w:cs="Arial"/>
                <w:bCs/>
                <w:sz w:val="22"/>
                <w:szCs w:val="22"/>
              </w:rPr>
            </w:pPr>
            <w:r>
              <w:rPr>
                <w:rFonts w:ascii="Arial" w:hAnsi="Arial" w:cs="Arial"/>
                <w:bCs/>
                <w:sz w:val="22"/>
                <w:szCs w:val="22"/>
              </w:rPr>
              <w:t>N/A</w:t>
            </w:r>
          </w:p>
          <w:p w14:paraId="7D5380E1" w14:textId="77777777" w:rsidR="00E634D5" w:rsidRPr="007769BC" w:rsidRDefault="00E634D5" w:rsidP="00160B9A">
            <w:pPr>
              <w:rPr>
                <w:rFonts w:ascii="Arial" w:hAnsi="Arial" w:cs="Arial"/>
                <w:b/>
                <w:sz w:val="22"/>
                <w:szCs w:val="22"/>
              </w:rPr>
            </w:pPr>
          </w:p>
        </w:tc>
      </w:tr>
      <w:tr w:rsidR="00E634D5" w:rsidRPr="007769BC" w14:paraId="0A87A73F" w14:textId="77777777" w:rsidTr="001A0906">
        <w:tc>
          <w:tcPr>
            <w:tcW w:w="9314" w:type="dxa"/>
            <w:gridSpan w:val="4"/>
            <w:shd w:val="clear" w:color="auto" w:fill="auto"/>
          </w:tcPr>
          <w:p w14:paraId="740185B6" w14:textId="77777777" w:rsidR="00E634D5" w:rsidRPr="00CC2AD7" w:rsidRDefault="00E634D5" w:rsidP="00160B9A">
            <w:pPr>
              <w:rPr>
                <w:rFonts w:ascii="Arial" w:hAnsi="Arial" w:cs="Arial"/>
                <w:b/>
                <w:sz w:val="22"/>
                <w:szCs w:val="22"/>
              </w:rPr>
            </w:pPr>
            <w:r w:rsidRPr="00CC2AD7">
              <w:rPr>
                <w:rFonts w:ascii="Arial" w:hAnsi="Arial" w:cs="Arial"/>
                <w:b/>
                <w:sz w:val="22"/>
                <w:szCs w:val="22"/>
              </w:rPr>
              <w:t xml:space="preserve">To do/Issues: </w:t>
            </w:r>
          </w:p>
          <w:p w14:paraId="79739525" w14:textId="639DB2C6" w:rsidR="00E634D5" w:rsidRPr="001A0906" w:rsidRDefault="001A0906" w:rsidP="00160B9A">
            <w:pPr>
              <w:rPr>
                <w:rFonts w:cs="Arial"/>
                <w:bCs/>
                <w:sz w:val="22"/>
                <w:szCs w:val="22"/>
              </w:rPr>
            </w:pPr>
            <w:r w:rsidRPr="001A0906">
              <w:rPr>
                <w:rFonts w:cs="Arial"/>
                <w:bCs/>
                <w:sz w:val="22"/>
                <w:szCs w:val="22"/>
              </w:rPr>
              <w:t>N/A</w:t>
            </w:r>
          </w:p>
          <w:p w14:paraId="622D9A5C" w14:textId="77777777" w:rsidR="00E634D5" w:rsidRPr="004D69D3" w:rsidRDefault="00E634D5" w:rsidP="00160B9A">
            <w:pPr>
              <w:rPr>
                <w:rFonts w:ascii="Arial" w:hAnsi="Arial" w:cs="Arial"/>
                <w:b/>
                <w:sz w:val="22"/>
                <w:szCs w:val="22"/>
              </w:rPr>
            </w:pPr>
          </w:p>
        </w:tc>
      </w:tr>
    </w:tbl>
    <w:p w14:paraId="1127DDFA" w14:textId="2256A13C" w:rsidR="001A0906" w:rsidRDefault="001A0906" w:rsidP="00E634D5">
      <w:pPr>
        <w:rPr>
          <w:rFonts w:ascii="Arial" w:hAnsi="Arial" w:cs="Arial"/>
        </w:rPr>
      </w:pPr>
    </w:p>
    <w:p w14:paraId="707436F6" w14:textId="77777777" w:rsidR="001A0906" w:rsidRDefault="001A0906">
      <w:pPr>
        <w:rPr>
          <w:rFonts w:ascii="Arial" w:hAnsi="Arial" w:cs="Arial"/>
        </w:rPr>
      </w:pPr>
      <w:r>
        <w:rPr>
          <w:rFonts w:ascii="Arial" w:hAnsi="Arial" w:cs="Arial"/>
        </w:rPr>
        <w:br w:type="page"/>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38"/>
        <w:gridCol w:w="1124"/>
        <w:gridCol w:w="884"/>
        <w:gridCol w:w="2668"/>
      </w:tblGrid>
      <w:tr w:rsidR="00E634D5" w:rsidRPr="007769BC" w14:paraId="24CBA38C" w14:textId="77777777" w:rsidTr="001A0906">
        <w:tc>
          <w:tcPr>
            <w:tcW w:w="5762" w:type="dxa"/>
            <w:gridSpan w:val="2"/>
            <w:shd w:val="clear" w:color="auto" w:fill="auto"/>
          </w:tcPr>
          <w:p w14:paraId="31B6FA2D" w14:textId="4E47EF25" w:rsidR="00E634D5" w:rsidRPr="007769BC" w:rsidRDefault="00E634D5" w:rsidP="00160B9A">
            <w:pPr>
              <w:rPr>
                <w:rFonts w:ascii="Arial" w:hAnsi="Arial" w:cs="Arial"/>
                <w:sz w:val="22"/>
                <w:szCs w:val="22"/>
              </w:rPr>
            </w:pPr>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sidR="002C40A9">
              <w:rPr>
                <w:rFonts w:ascii="Arial" w:hAnsi="Arial" w:cs="Arial"/>
                <w:sz w:val="22"/>
                <w:szCs w:val="22"/>
              </w:rPr>
              <w:t>Photographer sends location to client</w:t>
            </w:r>
          </w:p>
        </w:tc>
        <w:tc>
          <w:tcPr>
            <w:tcW w:w="884" w:type="dxa"/>
            <w:shd w:val="clear" w:color="auto" w:fill="auto"/>
          </w:tcPr>
          <w:p w14:paraId="53A86983" w14:textId="117AD3C2" w:rsidR="00E634D5" w:rsidRPr="007769BC" w:rsidRDefault="00E634D5" w:rsidP="00160B9A">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sidR="002C40A9">
              <w:rPr>
                <w:rFonts w:ascii="Arial" w:hAnsi="Arial" w:cs="Arial"/>
                <w:sz w:val="22"/>
                <w:szCs w:val="22"/>
              </w:rPr>
              <w:t>06</w:t>
            </w:r>
          </w:p>
        </w:tc>
        <w:tc>
          <w:tcPr>
            <w:tcW w:w="2668" w:type="dxa"/>
            <w:shd w:val="clear" w:color="auto" w:fill="auto"/>
          </w:tcPr>
          <w:p w14:paraId="7EE4A645" w14:textId="2A3B008A" w:rsidR="00E634D5" w:rsidRPr="007769BC" w:rsidRDefault="00E634D5" w:rsidP="00160B9A">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sidR="002C40A9">
              <w:rPr>
                <w:rFonts w:ascii="Arial" w:hAnsi="Arial" w:cs="Arial"/>
                <w:sz w:val="22"/>
                <w:szCs w:val="22"/>
              </w:rPr>
              <w:t>Medium</w:t>
            </w:r>
          </w:p>
        </w:tc>
      </w:tr>
      <w:tr w:rsidR="00E634D5" w:rsidRPr="007769BC" w14:paraId="4F492949" w14:textId="77777777" w:rsidTr="001A0906">
        <w:tc>
          <w:tcPr>
            <w:tcW w:w="4638" w:type="dxa"/>
            <w:shd w:val="clear" w:color="auto" w:fill="auto"/>
          </w:tcPr>
          <w:p w14:paraId="334DFCB7" w14:textId="51394F86" w:rsidR="00E634D5" w:rsidRPr="007769BC" w:rsidRDefault="00E634D5" w:rsidP="00160B9A">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sidR="002C40A9">
              <w:rPr>
                <w:rFonts w:ascii="Arial" w:hAnsi="Arial" w:cs="Arial"/>
                <w:sz w:val="22"/>
                <w:szCs w:val="22"/>
              </w:rPr>
              <w:t>Photographer</w:t>
            </w:r>
          </w:p>
        </w:tc>
        <w:tc>
          <w:tcPr>
            <w:tcW w:w="4676" w:type="dxa"/>
            <w:gridSpan w:val="3"/>
            <w:shd w:val="clear" w:color="auto" w:fill="auto"/>
          </w:tcPr>
          <w:p w14:paraId="51E4BD90" w14:textId="0CBF6EE1" w:rsidR="00E634D5" w:rsidRPr="007769BC" w:rsidRDefault="00E634D5" w:rsidP="00160B9A">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sidR="002C40A9">
              <w:rPr>
                <w:rFonts w:ascii="Arial" w:hAnsi="Arial" w:cs="Arial"/>
                <w:sz w:val="22"/>
                <w:szCs w:val="22"/>
              </w:rPr>
              <w:t>Detail, Essential</w:t>
            </w:r>
          </w:p>
        </w:tc>
      </w:tr>
      <w:tr w:rsidR="00E634D5" w:rsidRPr="007769BC" w14:paraId="27BC7DD6" w14:textId="77777777" w:rsidTr="001A0906">
        <w:tc>
          <w:tcPr>
            <w:tcW w:w="9314" w:type="dxa"/>
            <w:gridSpan w:val="4"/>
            <w:shd w:val="clear" w:color="auto" w:fill="auto"/>
          </w:tcPr>
          <w:p w14:paraId="44C1A58B" w14:textId="77777777" w:rsidR="00E634D5" w:rsidRDefault="00E634D5" w:rsidP="00160B9A">
            <w:pPr>
              <w:rPr>
                <w:rFonts w:ascii="Arial" w:hAnsi="Arial" w:cs="Arial"/>
                <w:b/>
                <w:sz w:val="22"/>
                <w:szCs w:val="22"/>
              </w:rPr>
            </w:pPr>
            <w:r>
              <w:rPr>
                <w:rFonts w:ascii="Arial" w:hAnsi="Arial" w:cs="Arial"/>
                <w:b/>
                <w:sz w:val="22"/>
                <w:szCs w:val="22"/>
              </w:rPr>
              <w:t>Supporting Actors:</w:t>
            </w:r>
          </w:p>
          <w:p w14:paraId="53F89F09" w14:textId="703BB631" w:rsidR="00E634D5" w:rsidRPr="002C40A9" w:rsidRDefault="002C40A9" w:rsidP="00160B9A">
            <w:pPr>
              <w:rPr>
                <w:rFonts w:ascii="Arial" w:hAnsi="Arial" w:cs="Arial"/>
                <w:bCs/>
                <w:sz w:val="22"/>
                <w:szCs w:val="22"/>
              </w:rPr>
            </w:pPr>
            <w:r w:rsidRPr="002C40A9">
              <w:rPr>
                <w:rFonts w:ascii="Arial" w:hAnsi="Arial" w:cs="Arial"/>
                <w:bCs/>
                <w:sz w:val="22"/>
                <w:szCs w:val="22"/>
              </w:rPr>
              <w:t>Client</w:t>
            </w:r>
          </w:p>
          <w:p w14:paraId="03F9F86F" w14:textId="77777777" w:rsidR="00E634D5" w:rsidRPr="007769BC" w:rsidRDefault="00E634D5" w:rsidP="00160B9A">
            <w:pPr>
              <w:rPr>
                <w:rFonts w:ascii="Arial" w:hAnsi="Arial" w:cs="Arial"/>
                <w:b/>
                <w:sz w:val="22"/>
                <w:szCs w:val="22"/>
              </w:rPr>
            </w:pPr>
          </w:p>
        </w:tc>
      </w:tr>
      <w:tr w:rsidR="00E634D5" w:rsidRPr="007769BC" w14:paraId="43EB7707" w14:textId="77777777" w:rsidTr="001A0906">
        <w:tc>
          <w:tcPr>
            <w:tcW w:w="9314" w:type="dxa"/>
            <w:gridSpan w:val="4"/>
            <w:shd w:val="clear" w:color="auto" w:fill="auto"/>
          </w:tcPr>
          <w:p w14:paraId="05344779" w14:textId="77777777" w:rsidR="00E634D5" w:rsidRPr="007769BC" w:rsidRDefault="00E634D5" w:rsidP="00160B9A">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p>
          <w:p w14:paraId="0B541227" w14:textId="497E8BAB" w:rsidR="00E634D5" w:rsidRDefault="000503BD" w:rsidP="004E64D0">
            <w:pPr>
              <w:rPr>
                <w:rFonts w:ascii="Arial" w:hAnsi="Arial" w:cs="Arial"/>
                <w:sz w:val="22"/>
                <w:szCs w:val="22"/>
              </w:rPr>
            </w:pPr>
            <w:r>
              <w:rPr>
                <w:rFonts w:ascii="Arial" w:hAnsi="Arial" w:cs="Arial"/>
                <w:sz w:val="22"/>
                <w:szCs w:val="22"/>
              </w:rPr>
              <w:t xml:space="preserve">Photographer: </w:t>
            </w:r>
            <w:r w:rsidR="004B6694">
              <w:rPr>
                <w:rFonts w:ascii="Arial" w:hAnsi="Arial" w:cs="Arial"/>
                <w:sz w:val="22"/>
                <w:szCs w:val="22"/>
              </w:rPr>
              <w:t>has invested into their company and is looking for improvements that increase business</w:t>
            </w:r>
          </w:p>
          <w:p w14:paraId="04C55F6A" w14:textId="6C44A246" w:rsidR="004B6694" w:rsidRDefault="004B6694" w:rsidP="004E64D0">
            <w:pPr>
              <w:rPr>
                <w:rFonts w:ascii="Arial" w:hAnsi="Arial" w:cs="Arial"/>
                <w:sz w:val="22"/>
                <w:szCs w:val="22"/>
              </w:rPr>
            </w:pPr>
            <w:r>
              <w:rPr>
                <w:rFonts w:ascii="Arial" w:hAnsi="Arial" w:cs="Arial"/>
                <w:sz w:val="22"/>
                <w:szCs w:val="22"/>
              </w:rPr>
              <w:t>Client: believes the photographer will provide their services</w:t>
            </w:r>
            <w:r w:rsidR="00AF3DAB">
              <w:rPr>
                <w:rFonts w:ascii="Arial" w:hAnsi="Arial" w:cs="Arial"/>
                <w:sz w:val="22"/>
                <w:szCs w:val="22"/>
              </w:rPr>
              <w:t xml:space="preserve"> and wants to have a streamlined experience</w:t>
            </w:r>
          </w:p>
          <w:p w14:paraId="306593FF" w14:textId="77777777" w:rsidR="004E64D0" w:rsidRPr="007769BC" w:rsidRDefault="004E64D0" w:rsidP="004E64D0">
            <w:pPr>
              <w:rPr>
                <w:rFonts w:ascii="Arial" w:hAnsi="Arial" w:cs="Arial"/>
                <w:sz w:val="22"/>
                <w:szCs w:val="22"/>
              </w:rPr>
            </w:pPr>
          </w:p>
        </w:tc>
      </w:tr>
      <w:tr w:rsidR="00E634D5" w:rsidRPr="007769BC" w14:paraId="26A35741" w14:textId="77777777" w:rsidTr="001A0906">
        <w:tc>
          <w:tcPr>
            <w:tcW w:w="9314" w:type="dxa"/>
            <w:gridSpan w:val="4"/>
            <w:shd w:val="clear" w:color="auto" w:fill="auto"/>
          </w:tcPr>
          <w:p w14:paraId="3B4215C5" w14:textId="77777777" w:rsidR="00E634D5" w:rsidRPr="007769BC" w:rsidRDefault="00E634D5" w:rsidP="00160B9A">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p>
          <w:p w14:paraId="3CE1FFC4" w14:textId="55DFC60A" w:rsidR="00E634D5" w:rsidRPr="007769BC" w:rsidRDefault="00AF3DAB" w:rsidP="00160B9A">
            <w:pPr>
              <w:rPr>
                <w:rFonts w:ascii="Arial" w:hAnsi="Arial" w:cs="Arial"/>
                <w:sz w:val="22"/>
                <w:szCs w:val="22"/>
              </w:rPr>
            </w:pPr>
            <w:r>
              <w:rPr>
                <w:rFonts w:ascii="Arial" w:hAnsi="Arial" w:cs="Arial"/>
                <w:sz w:val="22"/>
                <w:szCs w:val="22"/>
              </w:rPr>
              <w:t>The photographer has already set their location on the map. Then</w:t>
            </w:r>
            <w:r w:rsidR="00452048">
              <w:rPr>
                <w:rFonts w:ascii="Arial" w:hAnsi="Arial" w:cs="Arial"/>
                <w:sz w:val="22"/>
                <w:szCs w:val="22"/>
              </w:rPr>
              <w:t xml:space="preserve"> </w:t>
            </w:r>
            <w:r>
              <w:rPr>
                <w:rFonts w:ascii="Arial" w:hAnsi="Arial" w:cs="Arial"/>
                <w:sz w:val="22"/>
                <w:szCs w:val="22"/>
              </w:rPr>
              <w:t xml:space="preserve">they </w:t>
            </w:r>
            <w:r w:rsidR="00452048">
              <w:rPr>
                <w:rFonts w:ascii="Arial" w:hAnsi="Arial" w:cs="Arial"/>
                <w:sz w:val="22"/>
                <w:szCs w:val="22"/>
              </w:rPr>
              <w:t xml:space="preserve">securely </w:t>
            </w:r>
            <w:r>
              <w:rPr>
                <w:rFonts w:ascii="Arial" w:hAnsi="Arial" w:cs="Arial"/>
                <w:sz w:val="22"/>
                <w:szCs w:val="22"/>
              </w:rPr>
              <w:t>send the location to the customer</w:t>
            </w:r>
            <w:r w:rsidR="00452048">
              <w:rPr>
                <w:rFonts w:ascii="Arial" w:hAnsi="Arial" w:cs="Arial"/>
                <w:sz w:val="22"/>
                <w:szCs w:val="22"/>
              </w:rPr>
              <w:t xml:space="preserve"> external to the application so that the customer receives the location. </w:t>
            </w:r>
          </w:p>
          <w:p w14:paraId="451DE33C" w14:textId="77777777" w:rsidR="00E634D5" w:rsidRPr="007769BC" w:rsidRDefault="00E634D5" w:rsidP="00160B9A">
            <w:pPr>
              <w:rPr>
                <w:rFonts w:ascii="Arial" w:hAnsi="Arial" w:cs="Arial"/>
                <w:sz w:val="22"/>
                <w:szCs w:val="22"/>
              </w:rPr>
            </w:pPr>
          </w:p>
        </w:tc>
      </w:tr>
      <w:tr w:rsidR="00E634D5" w:rsidRPr="007769BC" w14:paraId="486BD635" w14:textId="77777777" w:rsidTr="001A0906">
        <w:tc>
          <w:tcPr>
            <w:tcW w:w="9314" w:type="dxa"/>
            <w:gridSpan w:val="4"/>
            <w:shd w:val="clear" w:color="auto" w:fill="auto"/>
          </w:tcPr>
          <w:p w14:paraId="63572603" w14:textId="683AF9CC" w:rsidR="00E634D5" w:rsidRPr="007769BC" w:rsidRDefault="00E634D5" w:rsidP="00160B9A">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r w:rsidR="0013701B">
              <w:rPr>
                <w:rFonts w:ascii="Arial" w:hAnsi="Arial" w:cs="Arial"/>
                <w:sz w:val="22"/>
                <w:szCs w:val="22"/>
              </w:rPr>
              <w:t>The user has set the location on the map</w:t>
            </w:r>
          </w:p>
          <w:p w14:paraId="215A3348" w14:textId="77777777" w:rsidR="00E634D5" w:rsidRPr="007769BC" w:rsidRDefault="00E634D5" w:rsidP="00160B9A">
            <w:pPr>
              <w:rPr>
                <w:rFonts w:ascii="Arial" w:hAnsi="Arial" w:cs="Arial"/>
                <w:sz w:val="22"/>
                <w:szCs w:val="22"/>
              </w:rPr>
            </w:pPr>
          </w:p>
          <w:p w14:paraId="1C6E241B" w14:textId="5924A809" w:rsidR="00E634D5" w:rsidRPr="007769BC" w:rsidRDefault="00E634D5" w:rsidP="00160B9A">
            <w:pPr>
              <w:tabs>
                <w:tab w:val="left" w:pos="1980"/>
                <w:tab w:val="left" w:pos="3240"/>
              </w:tabs>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_</w:t>
            </w:r>
            <w:r w:rsidR="005430DA">
              <w:rPr>
                <w:rFonts w:ascii="Arial" w:hAnsi="Arial" w:cs="Arial"/>
                <w:sz w:val="22"/>
                <w:szCs w:val="22"/>
              </w:rPr>
              <w:t>x</w:t>
            </w:r>
            <w:r>
              <w:rPr>
                <w:rFonts w:ascii="Arial" w:hAnsi="Arial" w:cs="Arial"/>
                <w:sz w:val="22"/>
                <w:szCs w:val="22"/>
              </w:rPr>
              <w:t xml:space="preserve">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p>
        </w:tc>
      </w:tr>
      <w:tr w:rsidR="00E634D5" w:rsidRPr="007769BC" w14:paraId="0B1C4067" w14:textId="77777777" w:rsidTr="001A0906">
        <w:tc>
          <w:tcPr>
            <w:tcW w:w="9314" w:type="dxa"/>
            <w:gridSpan w:val="4"/>
            <w:shd w:val="clear" w:color="auto" w:fill="auto"/>
          </w:tcPr>
          <w:p w14:paraId="6C058425" w14:textId="77777777" w:rsidR="00E634D5" w:rsidRPr="007769BC" w:rsidRDefault="00E634D5" w:rsidP="00160B9A">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2AAB77ED" w14:textId="40B2B69D" w:rsidR="00E634D5" w:rsidRPr="007769BC" w:rsidRDefault="00E634D5" w:rsidP="00160B9A">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sidR="003F0C06">
              <w:rPr>
                <w:rFonts w:ascii="Arial" w:hAnsi="Arial" w:cs="Arial"/>
                <w:sz w:val="22"/>
                <w:szCs w:val="22"/>
              </w:rPr>
              <w:t>Actors are the photographer and the client</w:t>
            </w:r>
          </w:p>
          <w:p w14:paraId="0F249BF0" w14:textId="26837467" w:rsidR="00E634D5" w:rsidRPr="007769BC" w:rsidRDefault="00E634D5" w:rsidP="00160B9A">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sidR="001041D6">
              <w:rPr>
                <w:rFonts w:ascii="Arial" w:hAnsi="Arial" w:cs="Arial"/>
                <w:sz w:val="22"/>
                <w:szCs w:val="22"/>
              </w:rPr>
              <w:t>N/A</w:t>
            </w:r>
          </w:p>
          <w:p w14:paraId="0A7EFBB1" w14:textId="11AA7128" w:rsidR="00E634D5" w:rsidRPr="007769BC" w:rsidRDefault="00E634D5" w:rsidP="00160B9A">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sidR="003F0C06">
              <w:rPr>
                <w:rFonts w:ascii="Arial" w:hAnsi="Arial" w:cs="Arial"/>
                <w:sz w:val="22"/>
                <w:szCs w:val="22"/>
              </w:rPr>
              <w:t>N/A</w:t>
            </w:r>
          </w:p>
          <w:p w14:paraId="448A5CF0" w14:textId="3AED6AE3" w:rsidR="00E634D5" w:rsidRPr="007769BC" w:rsidRDefault="00E634D5" w:rsidP="00160B9A">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sidR="00EA1705">
              <w:rPr>
                <w:rFonts w:ascii="Arial" w:hAnsi="Arial" w:cs="Arial"/>
                <w:sz w:val="22"/>
                <w:szCs w:val="22"/>
              </w:rPr>
              <w:t>Leads to the user exiting the application</w:t>
            </w:r>
          </w:p>
        </w:tc>
      </w:tr>
      <w:tr w:rsidR="00E634D5" w:rsidRPr="007769BC" w14:paraId="68BA7D64" w14:textId="77777777" w:rsidTr="001A0906">
        <w:tc>
          <w:tcPr>
            <w:tcW w:w="9314" w:type="dxa"/>
            <w:gridSpan w:val="4"/>
            <w:shd w:val="clear" w:color="auto" w:fill="auto"/>
          </w:tcPr>
          <w:p w14:paraId="55DF6165" w14:textId="77777777" w:rsidR="00E634D5" w:rsidRPr="007769BC" w:rsidRDefault="00E634D5" w:rsidP="00160B9A">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p>
          <w:p w14:paraId="51A40DB9" w14:textId="30E57863" w:rsidR="00E634D5" w:rsidRDefault="006E13EF" w:rsidP="00160B9A">
            <w:pPr>
              <w:rPr>
                <w:rFonts w:ascii="Arial" w:hAnsi="Arial" w:cs="Arial"/>
                <w:sz w:val="22"/>
                <w:szCs w:val="22"/>
              </w:rPr>
            </w:pPr>
            <w:r>
              <w:rPr>
                <w:rFonts w:ascii="Arial" w:hAnsi="Arial" w:cs="Arial"/>
                <w:sz w:val="22"/>
                <w:szCs w:val="22"/>
              </w:rPr>
              <w:t xml:space="preserve">The photographer and client are the main actors. The role of the photographer is to set a location on a map where they determine they want to meet their client. Then, the client will receive that location and </w:t>
            </w:r>
            <w:r w:rsidR="00132832">
              <w:rPr>
                <w:rFonts w:ascii="Arial" w:hAnsi="Arial" w:cs="Arial"/>
                <w:sz w:val="22"/>
                <w:szCs w:val="22"/>
              </w:rPr>
              <w:t>accept or deny the location. Afterwards, the photographer will exit the application.</w:t>
            </w:r>
            <w:r w:rsidR="005B0719">
              <w:rPr>
                <w:rFonts w:ascii="Arial" w:hAnsi="Arial" w:cs="Arial"/>
                <w:sz w:val="22"/>
                <w:szCs w:val="22"/>
              </w:rPr>
              <w:t xml:space="preserve"> All of the communication is done externally to the application</w:t>
            </w:r>
          </w:p>
          <w:p w14:paraId="70CD712E" w14:textId="77777777" w:rsidR="00ED03CC" w:rsidRPr="007769BC" w:rsidRDefault="00ED03CC" w:rsidP="00160B9A">
            <w:pPr>
              <w:rPr>
                <w:rFonts w:ascii="Arial" w:hAnsi="Arial" w:cs="Arial"/>
                <w:sz w:val="22"/>
                <w:szCs w:val="22"/>
              </w:rPr>
            </w:pPr>
          </w:p>
          <w:p w14:paraId="1DAF4A1A" w14:textId="77777777" w:rsidR="00E634D5" w:rsidRPr="007769BC" w:rsidRDefault="00E634D5" w:rsidP="00160B9A">
            <w:pPr>
              <w:rPr>
                <w:rFonts w:ascii="Arial" w:hAnsi="Arial" w:cs="Arial"/>
                <w:sz w:val="22"/>
                <w:szCs w:val="22"/>
              </w:rPr>
            </w:pPr>
          </w:p>
        </w:tc>
      </w:tr>
      <w:tr w:rsidR="00E634D5" w:rsidRPr="007769BC" w14:paraId="05553C12" w14:textId="77777777" w:rsidTr="001A0906">
        <w:trPr>
          <w:trHeight w:val="498"/>
        </w:trPr>
        <w:tc>
          <w:tcPr>
            <w:tcW w:w="9314" w:type="dxa"/>
            <w:gridSpan w:val="4"/>
            <w:shd w:val="clear" w:color="auto" w:fill="auto"/>
          </w:tcPr>
          <w:p w14:paraId="55695D23" w14:textId="77777777" w:rsidR="00E634D5" w:rsidRDefault="00E634D5" w:rsidP="00160B9A">
            <w:pPr>
              <w:rPr>
                <w:rFonts w:ascii="Arial" w:hAnsi="Arial" w:cs="Arial"/>
                <w:sz w:val="22"/>
                <w:szCs w:val="22"/>
              </w:rPr>
            </w:pPr>
            <w:r w:rsidRPr="007769BC">
              <w:rPr>
                <w:rFonts w:ascii="Arial" w:hAnsi="Arial" w:cs="Arial"/>
                <w:b/>
                <w:sz w:val="22"/>
                <w:szCs w:val="22"/>
              </w:rPr>
              <w:lastRenderedPageBreak/>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p>
          <w:p w14:paraId="4626F290" w14:textId="5E9E61D9" w:rsidR="00E634D5" w:rsidRDefault="003F558D" w:rsidP="00A445EC">
            <w:pPr>
              <w:pStyle w:val="ListParagraph"/>
              <w:numPr>
                <w:ilvl w:val="0"/>
                <w:numId w:val="22"/>
              </w:numPr>
              <w:rPr>
                <w:rFonts w:ascii="Arial" w:hAnsi="Arial" w:cs="Arial"/>
                <w:sz w:val="22"/>
                <w:szCs w:val="22"/>
              </w:rPr>
            </w:pPr>
            <w:r>
              <w:rPr>
                <w:rFonts w:ascii="Arial" w:hAnsi="Arial" w:cs="Arial"/>
                <w:sz w:val="22"/>
                <w:szCs w:val="22"/>
              </w:rPr>
              <w:t>Photographer sets location on the map</w:t>
            </w:r>
          </w:p>
          <w:p w14:paraId="52529031" w14:textId="60A43498" w:rsidR="003F558D" w:rsidRDefault="003F558D" w:rsidP="00A445EC">
            <w:pPr>
              <w:pStyle w:val="ListParagraph"/>
              <w:numPr>
                <w:ilvl w:val="0"/>
                <w:numId w:val="22"/>
              </w:numPr>
              <w:rPr>
                <w:rFonts w:ascii="Arial" w:hAnsi="Arial" w:cs="Arial"/>
                <w:sz w:val="22"/>
                <w:szCs w:val="22"/>
              </w:rPr>
            </w:pPr>
            <w:r>
              <w:rPr>
                <w:rFonts w:ascii="Arial" w:hAnsi="Arial" w:cs="Arial"/>
                <w:sz w:val="22"/>
                <w:szCs w:val="22"/>
              </w:rPr>
              <w:t xml:space="preserve">Photographer communicates securely outside of the application with </w:t>
            </w:r>
            <w:r w:rsidR="00E13AB2">
              <w:rPr>
                <w:rFonts w:ascii="Arial" w:hAnsi="Arial" w:cs="Arial"/>
                <w:sz w:val="22"/>
                <w:szCs w:val="22"/>
              </w:rPr>
              <w:t>the client</w:t>
            </w:r>
          </w:p>
          <w:p w14:paraId="34318E77" w14:textId="4A7D587A" w:rsidR="00E634D5" w:rsidRPr="00E13AB2" w:rsidRDefault="00E13AB2" w:rsidP="00160B9A">
            <w:pPr>
              <w:pStyle w:val="ListParagraph"/>
              <w:numPr>
                <w:ilvl w:val="0"/>
                <w:numId w:val="22"/>
              </w:numPr>
              <w:rPr>
                <w:rFonts w:ascii="Arial" w:hAnsi="Arial" w:cs="Arial"/>
                <w:sz w:val="22"/>
                <w:szCs w:val="22"/>
              </w:rPr>
            </w:pPr>
            <w:r w:rsidRPr="00E13AB2">
              <w:rPr>
                <w:rFonts w:ascii="Arial" w:hAnsi="Arial" w:cs="Arial"/>
                <w:sz w:val="22"/>
                <w:szCs w:val="22"/>
              </w:rPr>
              <w:t>Photographer exits the application</w:t>
            </w:r>
          </w:p>
          <w:p w14:paraId="6C334119" w14:textId="77777777" w:rsidR="00E634D5" w:rsidRPr="007769BC" w:rsidRDefault="00E634D5" w:rsidP="00160B9A">
            <w:pPr>
              <w:rPr>
                <w:rFonts w:ascii="Arial" w:hAnsi="Arial" w:cs="Arial"/>
                <w:sz w:val="22"/>
                <w:szCs w:val="22"/>
              </w:rPr>
            </w:pPr>
          </w:p>
        </w:tc>
      </w:tr>
      <w:tr w:rsidR="00E634D5" w:rsidRPr="007769BC" w14:paraId="5F635DD3" w14:textId="77777777" w:rsidTr="001A0906">
        <w:tc>
          <w:tcPr>
            <w:tcW w:w="9314" w:type="dxa"/>
            <w:gridSpan w:val="4"/>
            <w:shd w:val="clear" w:color="auto" w:fill="auto"/>
          </w:tcPr>
          <w:p w14:paraId="31EE25E1" w14:textId="77777777" w:rsidR="00E634D5" w:rsidRDefault="00E634D5" w:rsidP="00160B9A">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p>
          <w:p w14:paraId="2AA27630" w14:textId="28F1AA62" w:rsidR="00E634D5" w:rsidRDefault="00E13AB2" w:rsidP="00160B9A">
            <w:pPr>
              <w:rPr>
                <w:rFonts w:ascii="Arial" w:hAnsi="Arial" w:cs="Arial"/>
                <w:sz w:val="22"/>
                <w:szCs w:val="22"/>
              </w:rPr>
            </w:pPr>
            <w:r>
              <w:rPr>
                <w:rFonts w:ascii="Arial" w:hAnsi="Arial" w:cs="Arial"/>
                <w:sz w:val="22"/>
                <w:szCs w:val="22"/>
              </w:rPr>
              <w:t>N/A</w:t>
            </w:r>
          </w:p>
          <w:p w14:paraId="359CE754" w14:textId="77777777" w:rsidR="00E634D5" w:rsidRPr="007769BC" w:rsidRDefault="00E634D5" w:rsidP="00160B9A">
            <w:pPr>
              <w:rPr>
                <w:rFonts w:ascii="Arial" w:hAnsi="Arial" w:cs="Arial"/>
                <w:sz w:val="22"/>
                <w:szCs w:val="22"/>
              </w:rPr>
            </w:pPr>
          </w:p>
        </w:tc>
      </w:tr>
      <w:tr w:rsidR="00E634D5" w:rsidRPr="007769BC" w14:paraId="75CF5B2B" w14:textId="77777777" w:rsidTr="001A0906">
        <w:tc>
          <w:tcPr>
            <w:tcW w:w="9314" w:type="dxa"/>
            <w:gridSpan w:val="4"/>
            <w:shd w:val="clear" w:color="auto" w:fill="auto"/>
          </w:tcPr>
          <w:p w14:paraId="02135F77" w14:textId="77777777" w:rsidR="00E634D5" w:rsidRDefault="00E634D5" w:rsidP="00160B9A">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p>
          <w:p w14:paraId="3C421CB7" w14:textId="594F23EB" w:rsidR="00E634D5" w:rsidRPr="00FE1BA9" w:rsidRDefault="00FE1BA9" w:rsidP="00160B9A">
            <w:pPr>
              <w:rPr>
                <w:rFonts w:ascii="Arial" w:hAnsi="Arial" w:cs="Arial"/>
                <w:bCs/>
                <w:sz w:val="22"/>
                <w:szCs w:val="22"/>
              </w:rPr>
            </w:pPr>
            <w:r w:rsidRPr="00FE1BA9">
              <w:rPr>
                <w:rFonts w:ascii="Arial" w:hAnsi="Arial" w:cs="Arial"/>
                <w:bCs/>
                <w:sz w:val="22"/>
                <w:szCs w:val="22"/>
              </w:rPr>
              <w:t>User Interface</w:t>
            </w:r>
          </w:p>
          <w:p w14:paraId="46021D30" w14:textId="2DC34DE4" w:rsidR="00FE1BA9" w:rsidRDefault="00780E2B" w:rsidP="00FE1BA9">
            <w:pPr>
              <w:pStyle w:val="ListParagraph"/>
              <w:numPr>
                <w:ilvl w:val="0"/>
                <w:numId w:val="23"/>
              </w:numPr>
              <w:rPr>
                <w:rFonts w:ascii="Arial" w:hAnsi="Arial" w:cs="Arial"/>
                <w:bCs/>
                <w:sz w:val="22"/>
                <w:szCs w:val="22"/>
              </w:rPr>
            </w:pPr>
            <w:r>
              <w:rPr>
                <w:rFonts w:ascii="Arial" w:hAnsi="Arial" w:cs="Arial"/>
                <w:bCs/>
                <w:sz w:val="22"/>
                <w:szCs w:val="22"/>
              </w:rPr>
              <w:t>The user interface will belong to a secure external messaging platform</w:t>
            </w:r>
          </w:p>
          <w:p w14:paraId="06A75EEF" w14:textId="2549DCF0" w:rsidR="00780E2B" w:rsidRDefault="00602A07" w:rsidP="00780E2B">
            <w:pPr>
              <w:rPr>
                <w:rFonts w:ascii="Arial" w:hAnsi="Arial" w:cs="Arial"/>
                <w:bCs/>
                <w:sz w:val="22"/>
                <w:szCs w:val="22"/>
              </w:rPr>
            </w:pPr>
            <w:r>
              <w:rPr>
                <w:rFonts w:ascii="Arial" w:hAnsi="Arial" w:cs="Arial"/>
                <w:bCs/>
                <w:sz w:val="22"/>
                <w:szCs w:val="22"/>
              </w:rPr>
              <w:t>Security</w:t>
            </w:r>
          </w:p>
          <w:p w14:paraId="2AD559C4" w14:textId="0C56F37E" w:rsidR="00602A07" w:rsidRDefault="00602A07" w:rsidP="00602A07">
            <w:pPr>
              <w:pStyle w:val="ListParagraph"/>
              <w:numPr>
                <w:ilvl w:val="0"/>
                <w:numId w:val="24"/>
              </w:numPr>
              <w:rPr>
                <w:rFonts w:ascii="Arial" w:hAnsi="Arial" w:cs="Arial"/>
                <w:bCs/>
                <w:sz w:val="22"/>
                <w:szCs w:val="22"/>
              </w:rPr>
            </w:pPr>
            <w:r>
              <w:rPr>
                <w:rFonts w:ascii="Arial" w:hAnsi="Arial" w:cs="Arial"/>
                <w:bCs/>
                <w:sz w:val="22"/>
                <w:szCs w:val="22"/>
              </w:rPr>
              <w:t>Security is required for the communication due to safety of photographer and client</w:t>
            </w:r>
          </w:p>
          <w:p w14:paraId="478842AF" w14:textId="77777777" w:rsidR="00602A07" w:rsidRPr="00602A07" w:rsidRDefault="00602A07" w:rsidP="00602A07">
            <w:pPr>
              <w:rPr>
                <w:rFonts w:ascii="Arial" w:hAnsi="Arial" w:cs="Arial"/>
                <w:bCs/>
                <w:sz w:val="22"/>
                <w:szCs w:val="22"/>
              </w:rPr>
            </w:pPr>
          </w:p>
          <w:p w14:paraId="4F547312" w14:textId="77777777" w:rsidR="00E634D5" w:rsidRPr="007769BC" w:rsidRDefault="00E634D5" w:rsidP="00160B9A">
            <w:pPr>
              <w:rPr>
                <w:rFonts w:ascii="Arial" w:hAnsi="Arial" w:cs="Arial"/>
                <w:b/>
                <w:sz w:val="22"/>
                <w:szCs w:val="22"/>
              </w:rPr>
            </w:pPr>
          </w:p>
        </w:tc>
      </w:tr>
      <w:tr w:rsidR="00E634D5" w:rsidRPr="007769BC" w14:paraId="7BA7BA0B" w14:textId="77777777" w:rsidTr="001A0906">
        <w:tc>
          <w:tcPr>
            <w:tcW w:w="9314" w:type="dxa"/>
            <w:gridSpan w:val="4"/>
            <w:shd w:val="clear" w:color="auto" w:fill="auto"/>
          </w:tcPr>
          <w:p w14:paraId="2EE97476" w14:textId="77777777" w:rsidR="00E634D5" w:rsidRPr="00CC2AD7" w:rsidRDefault="00E634D5" w:rsidP="00160B9A">
            <w:pPr>
              <w:rPr>
                <w:rFonts w:ascii="Arial" w:hAnsi="Arial" w:cs="Arial"/>
                <w:b/>
                <w:sz w:val="22"/>
                <w:szCs w:val="22"/>
              </w:rPr>
            </w:pPr>
            <w:r w:rsidRPr="00CC2AD7">
              <w:rPr>
                <w:rFonts w:ascii="Arial" w:hAnsi="Arial" w:cs="Arial"/>
                <w:b/>
                <w:sz w:val="22"/>
                <w:szCs w:val="22"/>
              </w:rPr>
              <w:t xml:space="preserve">To do/Issues: </w:t>
            </w:r>
          </w:p>
          <w:p w14:paraId="4D25A5D0" w14:textId="35F417BC" w:rsidR="00E634D5" w:rsidRPr="00A27802" w:rsidRDefault="00A27802" w:rsidP="00160B9A">
            <w:pPr>
              <w:rPr>
                <w:rFonts w:cs="Arial"/>
                <w:bCs/>
                <w:sz w:val="22"/>
                <w:szCs w:val="22"/>
              </w:rPr>
            </w:pPr>
            <w:r w:rsidRPr="00A27802">
              <w:rPr>
                <w:rFonts w:cs="Arial"/>
                <w:bCs/>
                <w:sz w:val="22"/>
                <w:szCs w:val="22"/>
              </w:rPr>
              <w:t>N/A</w:t>
            </w:r>
          </w:p>
          <w:p w14:paraId="3856F953" w14:textId="77777777" w:rsidR="00E634D5" w:rsidRPr="004D69D3" w:rsidRDefault="00E634D5" w:rsidP="00160B9A">
            <w:pPr>
              <w:rPr>
                <w:rFonts w:ascii="Arial" w:hAnsi="Arial" w:cs="Arial"/>
                <w:b/>
                <w:sz w:val="22"/>
                <w:szCs w:val="22"/>
              </w:rPr>
            </w:pPr>
          </w:p>
        </w:tc>
      </w:tr>
    </w:tbl>
    <w:p w14:paraId="6C99307A" w14:textId="77777777" w:rsidR="00E634D5" w:rsidRPr="00E77104" w:rsidRDefault="00E634D5" w:rsidP="00E634D5">
      <w:pPr>
        <w:rPr>
          <w:rFonts w:ascii="Arial" w:hAnsi="Arial" w:cs="Arial"/>
        </w:rPr>
      </w:pPr>
    </w:p>
    <w:p w14:paraId="0115D716" w14:textId="77777777" w:rsidR="00A27802" w:rsidRDefault="00A27802">
      <w:pPr>
        <w:rPr>
          <w:rFonts w:ascii="Times New Roman" w:hAnsi="Times New Roman" w:cs="Times New Roman"/>
          <w:b/>
          <w:bCs/>
        </w:rPr>
      </w:pPr>
      <w:r>
        <w:rPr>
          <w:rFonts w:ascii="Times New Roman" w:hAnsi="Times New Roman" w:cs="Times New Roman"/>
          <w:b/>
          <w:bCs/>
        </w:rPr>
        <w:br w:type="page"/>
      </w:r>
    </w:p>
    <w:p w14:paraId="45ACF28D" w14:textId="56A0FFF4" w:rsidR="00164D0C" w:rsidRPr="00E000F4" w:rsidRDefault="00CA21ED" w:rsidP="00CA21ED">
      <w:pPr>
        <w:pStyle w:val="Heading1"/>
        <w:rPr>
          <w:b w:val="0"/>
        </w:rPr>
        <w:pPrChange w:id="752" w:author="Paulson Kimani" w:date="2024-06-03T20:54:00Z" w16du:dateUtc="2024-06-04T03:54:00Z">
          <w:pPr>
            <w:spacing w:line="360" w:lineRule="auto"/>
          </w:pPr>
        </w:pPrChange>
      </w:pPr>
      <w:bookmarkStart w:id="753" w:name="_Toc168340663"/>
      <w:ins w:id="754" w:author="Paulson Kimani" w:date="2024-06-03T20:54:00Z" w16du:dateUtc="2024-06-04T03:54:00Z">
        <w:r>
          <w:rPr>
            <w:b w:val="0"/>
          </w:rPr>
          <w:lastRenderedPageBreak/>
          <w:t>6.0</w:t>
        </w:r>
        <w:r>
          <w:rPr>
            <w:b w:val="0"/>
          </w:rPr>
          <w:tab/>
        </w:r>
      </w:ins>
      <w:r w:rsidR="00B21322" w:rsidRPr="00E000F4">
        <w:t>System Evolution</w:t>
      </w:r>
      <w:bookmarkEnd w:id="753"/>
    </w:p>
    <w:p w14:paraId="521D7454" w14:textId="5F59119A" w:rsidR="00B21322" w:rsidRPr="0093148A" w:rsidRDefault="00E00D20" w:rsidP="00132709">
      <w:pPr>
        <w:spacing w:line="360" w:lineRule="auto"/>
        <w:rPr>
          <w:rFonts w:ascii="Times New Roman" w:hAnsi="Times New Roman" w:cs="Times New Roman"/>
        </w:rPr>
      </w:pPr>
      <w:r>
        <w:rPr>
          <w:rFonts w:ascii="Times New Roman" w:hAnsi="Times New Roman" w:cs="Times New Roman"/>
        </w:rPr>
        <w:tab/>
      </w:r>
      <w:r w:rsidR="0025144E">
        <w:rPr>
          <w:rFonts w:ascii="Times New Roman" w:hAnsi="Times New Roman" w:cs="Times New Roman"/>
        </w:rPr>
        <w:t>This app includes future developments and</w:t>
      </w:r>
      <w:r w:rsidR="00942F1F" w:rsidRPr="0093148A">
        <w:rPr>
          <w:rFonts w:ascii="Times New Roman" w:hAnsi="Times New Roman" w:cs="Times New Roman"/>
        </w:rPr>
        <w:t xml:space="preserve"> will expand upon existing functional and non-functional requirements. </w:t>
      </w:r>
      <w:r w:rsidR="00575A93" w:rsidRPr="0093148A">
        <w:rPr>
          <w:rFonts w:ascii="Times New Roman" w:hAnsi="Times New Roman" w:cs="Times New Roman"/>
        </w:rPr>
        <w:t>It will include enhanced map features such as zoom</w:t>
      </w:r>
      <w:r w:rsidR="00A229CA" w:rsidRPr="0093148A">
        <w:rPr>
          <w:rFonts w:ascii="Times New Roman" w:hAnsi="Times New Roman" w:cs="Times New Roman"/>
        </w:rPr>
        <w:t xml:space="preserve"> (both pinch to zoom and zoom buttons), </w:t>
      </w:r>
      <w:r w:rsidR="00195728" w:rsidRPr="0093148A">
        <w:rPr>
          <w:rFonts w:ascii="Times New Roman" w:hAnsi="Times New Roman" w:cs="Times New Roman"/>
        </w:rPr>
        <w:t xml:space="preserve">secure and accurate </w:t>
      </w:r>
      <w:r w:rsidR="00A229CA" w:rsidRPr="0093148A">
        <w:rPr>
          <w:rFonts w:ascii="Times New Roman" w:hAnsi="Times New Roman" w:cs="Times New Roman"/>
        </w:rPr>
        <w:t xml:space="preserve">routing and navigation for </w:t>
      </w:r>
      <w:r w:rsidR="00195728" w:rsidRPr="0093148A">
        <w:rPr>
          <w:rFonts w:ascii="Times New Roman" w:hAnsi="Times New Roman" w:cs="Times New Roman"/>
        </w:rPr>
        <w:t xml:space="preserve">the </w:t>
      </w:r>
      <w:r w:rsidR="0025144E">
        <w:rPr>
          <w:rFonts w:ascii="Times New Roman" w:hAnsi="Times New Roman" w:cs="Times New Roman"/>
        </w:rPr>
        <w:t>application user</w:t>
      </w:r>
      <w:r w:rsidR="00A229CA" w:rsidRPr="0093148A">
        <w:rPr>
          <w:rFonts w:ascii="Times New Roman" w:hAnsi="Times New Roman" w:cs="Times New Roman"/>
        </w:rPr>
        <w:t xml:space="preserve">, </w:t>
      </w:r>
      <w:r w:rsidR="00F457E7">
        <w:rPr>
          <w:rFonts w:ascii="Times New Roman" w:hAnsi="Times New Roman" w:cs="Times New Roman"/>
        </w:rPr>
        <w:t xml:space="preserve">and </w:t>
      </w:r>
      <w:r w:rsidR="00393567">
        <w:rPr>
          <w:rFonts w:ascii="Times New Roman" w:hAnsi="Times New Roman" w:cs="Times New Roman"/>
        </w:rPr>
        <w:t>allow for corporate or business sponsorships for locations on the map interface</w:t>
      </w:r>
      <w:r w:rsidR="00F457E7">
        <w:rPr>
          <w:rFonts w:ascii="Times New Roman" w:hAnsi="Times New Roman" w:cs="Times New Roman"/>
        </w:rPr>
        <w:t>.</w:t>
      </w:r>
      <w:r w:rsidR="00393567">
        <w:rPr>
          <w:rFonts w:ascii="Times New Roman" w:hAnsi="Times New Roman" w:cs="Times New Roman"/>
        </w:rPr>
        <w:t xml:space="preserve"> </w:t>
      </w:r>
      <w:r w:rsidR="0099799D">
        <w:rPr>
          <w:rFonts w:ascii="Times New Roman" w:hAnsi="Times New Roman" w:cs="Times New Roman"/>
        </w:rPr>
        <w:t xml:space="preserve">Then, there should be </w:t>
      </w:r>
      <w:r w:rsidR="0025144E">
        <w:rPr>
          <w:rFonts w:ascii="Times New Roman" w:hAnsi="Times New Roman" w:cs="Times New Roman"/>
        </w:rPr>
        <w:t xml:space="preserve">a </w:t>
      </w:r>
      <w:r w:rsidR="008E71F0">
        <w:rPr>
          <w:rFonts w:ascii="Times New Roman" w:hAnsi="Times New Roman" w:cs="Times New Roman"/>
        </w:rPr>
        <w:t xml:space="preserve">user profile functionality where users can </w:t>
      </w:r>
      <w:r w:rsidR="0010510C">
        <w:rPr>
          <w:rFonts w:ascii="Times New Roman" w:hAnsi="Times New Roman" w:cs="Times New Roman"/>
        </w:rPr>
        <w:t xml:space="preserve">display their saved locations </w:t>
      </w:r>
      <w:r w:rsidR="0025144E">
        <w:rPr>
          <w:rFonts w:ascii="Times New Roman" w:hAnsi="Times New Roman" w:cs="Times New Roman"/>
        </w:rPr>
        <w:t>and</w:t>
      </w:r>
      <w:r w:rsidR="0010510C">
        <w:rPr>
          <w:rFonts w:ascii="Times New Roman" w:hAnsi="Times New Roman" w:cs="Times New Roman"/>
        </w:rPr>
        <w:t xml:space="preserve"> </w:t>
      </w:r>
      <w:r w:rsidR="00077729">
        <w:rPr>
          <w:rFonts w:ascii="Times New Roman" w:hAnsi="Times New Roman" w:cs="Times New Roman"/>
        </w:rPr>
        <w:t>a post browser where the photoshoots done at that location can be displayed to potential clients securely.</w:t>
      </w:r>
      <w:r w:rsidR="00DE2E8E">
        <w:rPr>
          <w:rFonts w:ascii="Times New Roman" w:hAnsi="Times New Roman" w:cs="Times New Roman"/>
        </w:rPr>
        <w:t xml:space="preserve"> </w:t>
      </w:r>
    </w:p>
    <w:p w14:paraId="7238ADDC" w14:textId="3EF27246" w:rsidR="002920F4" w:rsidRPr="00E000F4" w:rsidRDefault="00733569" w:rsidP="00733569">
      <w:pPr>
        <w:pStyle w:val="Heading1"/>
        <w:rPr>
          <w:b w:val="0"/>
        </w:rPr>
        <w:pPrChange w:id="755" w:author="Paulson Kimani" w:date="2024-06-03T20:54:00Z" w16du:dateUtc="2024-06-04T03:54:00Z">
          <w:pPr>
            <w:spacing w:line="360" w:lineRule="auto"/>
          </w:pPr>
        </w:pPrChange>
      </w:pPr>
      <w:bookmarkStart w:id="756" w:name="_Toc168340664"/>
      <w:ins w:id="757" w:author="Paulson Kimani" w:date="2024-06-03T20:54:00Z" w16du:dateUtc="2024-06-04T03:54:00Z">
        <w:r>
          <w:rPr>
            <w:b w:val="0"/>
          </w:rPr>
          <w:t>7.0</w:t>
        </w:r>
        <w:r>
          <w:rPr>
            <w:b w:val="0"/>
          </w:rPr>
          <w:tab/>
        </w:r>
      </w:ins>
      <w:r w:rsidR="002920F4" w:rsidRPr="00E000F4">
        <w:t>Conclusion and Recommendations</w:t>
      </w:r>
      <w:bookmarkEnd w:id="756"/>
    </w:p>
    <w:p w14:paraId="43CCD5DA" w14:textId="77777777" w:rsidR="00682B8F" w:rsidRDefault="001565F5" w:rsidP="00682B8F">
      <w:pPr>
        <w:spacing w:line="360" w:lineRule="auto"/>
        <w:rPr>
          <w:ins w:id="758" w:author="Paulson Kimani" w:date="2024-05-19T19:58:00Z" w16du:dateUtc="2024-05-20T02:58:00Z"/>
          <w:rFonts w:ascii="Times New Roman" w:hAnsi="Times New Roman" w:cs="Times New Roman"/>
        </w:rPr>
      </w:pPr>
      <w:r>
        <w:rPr>
          <w:rFonts w:ascii="Times New Roman" w:hAnsi="Times New Roman" w:cs="Times New Roman"/>
        </w:rPr>
        <w:tab/>
      </w:r>
      <w:ins w:id="759" w:author="Paulson Kimani" w:date="2024-05-19T19:58:00Z" w16du:dateUtc="2024-05-20T02:58:00Z">
        <w:r w:rsidR="00682B8F">
          <w:rPr>
            <w:rFonts w:ascii="Times New Roman" w:hAnsi="Times New Roman" w:cs="Times New Roman"/>
          </w:rPr>
          <w:t>This application PhotoMap will help the user become more comfortable when holding photo shoots. It allows the photographer to select a location and for the client to accept or reject the location. Similarly, the client can select a location and the photographer can accept or reject the location. In addition, it allows the users to save the location, although communication of the location must be done with another external application.</w:t>
        </w:r>
      </w:ins>
    </w:p>
    <w:p w14:paraId="1FFC3070" w14:textId="2434D81A" w:rsidR="00682B8F" w:rsidRDefault="00682B8F" w:rsidP="00682B8F">
      <w:pPr>
        <w:spacing w:line="360" w:lineRule="auto"/>
        <w:rPr>
          <w:rFonts w:ascii="Times New Roman" w:hAnsi="Times New Roman" w:cs="Times New Roman"/>
        </w:rPr>
      </w:pPr>
      <w:ins w:id="760" w:author="Paulson Kimani" w:date="2024-05-19T19:58:00Z" w16du:dateUtc="2024-05-20T02:58:00Z">
        <w:r>
          <w:rPr>
            <w:rFonts w:ascii="Times New Roman" w:hAnsi="Times New Roman" w:cs="Times New Roman"/>
          </w:rPr>
          <w:tab/>
          <w:t>The recommended use of this application is to coordinate between the photographer and the client. It should be seen as another tool in the accessory kit of a photographer, who wants to save their settings for their favorite locations, and as a seamless utility for the client who wants to schedule a photoshoot. The constraints of this application are that it does not allow for communication between the photographer and the client directly. It is also limited between photographer and client relationships only.</w:t>
        </w:r>
      </w:ins>
    </w:p>
    <w:p w14:paraId="1B76FA4C" w14:textId="250CB913" w:rsidR="00720B49" w:rsidRDefault="00720B49" w:rsidP="00B764B7">
      <w:pPr>
        <w:spacing w:line="360" w:lineRule="auto"/>
        <w:rPr>
          <w:rFonts w:ascii="Times New Roman" w:hAnsi="Times New Roman" w:cs="Times New Roman"/>
        </w:rPr>
      </w:pPr>
      <w:r>
        <w:rPr>
          <w:rFonts w:ascii="Times New Roman" w:hAnsi="Times New Roman" w:cs="Times New Roman"/>
        </w:rPr>
        <w:br w:type="page"/>
      </w:r>
    </w:p>
    <w:p w14:paraId="107F3A8B" w14:textId="77777777" w:rsidR="00790FD2" w:rsidRDefault="00790FD2" w:rsidP="00790FD2">
      <w:pPr>
        <w:jc w:val="center"/>
        <w:rPr>
          <w:ins w:id="761" w:author="Paulson Kimani" w:date="2024-05-19T21:43:00Z" w16du:dateUtc="2024-05-20T04:43:00Z"/>
          <w:rFonts w:ascii="Times New Roman" w:hAnsi="Times New Roman" w:cs="Times New Roman"/>
          <w:u w:val="single"/>
        </w:rPr>
      </w:pPr>
      <w:ins w:id="762" w:author="Paulson Kimani" w:date="2024-05-19T21:27:00Z" w16du:dateUtc="2024-05-20T04:27:00Z">
        <w:r>
          <w:rPr>
            <w:rFonts w:ascii="Times New Roman" w:hAnsi="Times New Roman" w:cs="Times New Roman"/>
            <w:u w:val="single"/>
          </w:rPr>
          <w:lastRenderedPageBreak/>
          <w:t>Glossary</w:t>
        </w:r>
      </w:ins>
    </w:p>
    <w:p w14:paraId="6E2D14D9" w14:textId="77777777" w:rsidR="0049347E" w:rsidRDefault="0049347E" w:rsidP="00790FD2">
      <w:pPr>
        <w:jc w:val="center"/>
        <w:rPr>
          <w:ins w:id="763" w:author="Paulson Kimani" w:date="2024-05-19T21:27:00Z" w16du:dateUtc="2024-05-20T04:27:00Z"/>
          <w:rFonts w:ascii="Times New Roman" w:hAnsi="Times New Roman" w:cs="Times New Roman"/>
          <w:u w:val="single"/>
        </w:rPr>
      </w:pPr>
    </w:p>
    <w:p w14:paraId="5C99A1CB" w14:textId="728B4F11" w:rsidR="00E369CD" w:rsidRDefault="00E369CD" w:rsidP="00790FD2">
      <w:pPr>
        <w:rPr>
          <w:ins w:id="764" w:author="Paulson Kimani" w:date="2024-05-19T21:44:00Z" w16du:dateUtc="2024-05-20T04:44:00Z"/>
          <w:rFonts w:ascii="Times New Roman" w:hAnsi="Times New Roman" w:cs="Times New Roman"/>
          <w:u w:val="single"/>
        </w:rPr>
      </w:pPr>
      <w:ins w:id="765" w:author="Paulson Kimani" w:date="2024-05-19T21:44:00Z" w16du:dateUtc="2024-05-20T04:44:00Z">
        <w:r>
          <w:rPr>
            <w:rFonts w:ascii="Times New Roman" w:hAnsi="Times New Roman" w:cs="Times New Roman"/>
            <w:u w:val="single"/>
          </w:rPr>
          <w:t xml:space="preserve">application – </w:t>
        </w:r>
      </w:ins>
      <w:ins w:id="766" w:author="Paulson Kimani" w:date="2024-05-19T21:46:00Z" w16du:dateUtc="2024-05-20T04:46:00Z">
        <w:r w:rsidR="0067789D">
          <w:rPr>
            <w:rFonts w:ascii="Times New Roman" w:hAnsi="Times New Roman" w:cs="Times New Roman"/>
            <w:u w:val="single"/>
          </w:rPr>
          <w:t xml:space="preserve">any software that can be used that includes functionalities that are able to be used </w:t>
        </w:r>
      </w:ins>
      <w:ins w:id="767" w:author="Paulson Kimani" w:date="2024-05-19T21:47:00Z" w16du:dateUtc="2024-05-20T04:47:00Z">
        <w:r w:rsidR="0067789D">
          <w:rPr>
            <w:rFonts w:ascii="Times New Roman" w:hAnsi="Times New Roman" w:cs="Times New Roman"/>
            <w:u w:val="single"/>
          </w:rPr>
          <w:t>by the user</w:t>
        </w:r>
      </w:ins>
    </w:p>
    <w:p w14:paraId="5F43C362" w14:textId="2FE6896F" w:rsidR="00E369CD" w:rsidRDefault="00E369CD" w:rsidP="00E369CD">
      <w:pPr>
        <w:rPr>
          <w:ins w:id="768" w:author="Paulson Kimani" w:date="2024-05-19T21:45:00Z" w16du:dateUtc="2024-05-20T04:45:00Z"/>
          <w:rFonts w:ascii="Times New Roman" w:hAnsi="Times New Roman" w:cs="Times New Roman"/>
          <w:u w:val="single"/>
        </w:rPr>
      </w:pPr>
      <w:ins w:id="769" w:author="Paulson Kimani" w:date="2024-05-19T21:44:00Z" w16du:dateUtc="2024-05-20T04:44:00Z">
        <w:r>
          <w:rPr>
            <w:rFonts w:ascii="Times New Roman" w:hAnsi="Times New Roman" w:cs="Times New Roman"/>
            <w:u w:val="single"/>
          </w:rPr>
          <w:t xml:space="preserve">communication – </w:t>
        </w:r>
      </w:ins>
      <w:ins w:id="770" w:author="Paulson Kimani" w:date="2024-05-19T21:47:00Z" w16du:dateUtc="2024-05-20T04:47:00Z">
        <w:r w:rsidR="0067789D">
          <w:rPr>
            <w:rFonts w:ascii="Times New Roman" w:hAnsi="Times New Roman" w:cs="Times New Roman"/>
            <w:u w:val="single"/>
          </w:rPr>
          <w:t>the way by which the end user may transmit information between themselves and another user</w:t>
        </w:r>
      </w:ins>
    </w:p>
    <w:p w14:paraId="58DCAA7E" w14:textId="506006A3" w:rsidR="00E369CD" w:rsidRDefault="00E369CD" w:rsidP="00E369CD">
      <w:pPr>
        <w:rPr>
          <w:ins w:id="771" w:author="Paulson Kimani" w:date="2024-05-19T21:45:00Z" w16du:dateUtc="2024-05-20T04:45:00Z"/>
          <w:rFonts w:ascii="Times New Roman" w:hAnsi="Times New Roman" w:cs="Times New Roman"/>
          <w:u w:val="single"/>
        </w:rPr>
      </w:pPr>
      <w:ins w:id="772" w:author="Paulson Kimani" w:date="2024-05-19T21:45:00Z" w16du:dateUtc="2024-05-20T04:45:00Z">
        <w:r>
          <w:rPr>
            <w:rFonts w:ascii="Times New Roman" w:hAnsi="Times New Roman" w:cs="Times New Roman"/>
            <w:u w:val="single"/>
          </w:rPr>
          <w:t xml:space="preserve">feasibility – </w:t>
        </w:r>
      </w:ins>
      <w:ins w:id="773" w:author="Paulson Kimani" w:date="2024-05-19T21:47:00Z" w16du:dateUtc="2024-05-20T04:47:00Z">
        <w:r w:rsidR="0067789D">
          <w:rPr>
            <w:rFonts w:ascii="Times New Roman" w:hAnsi="Times New Roman" w:cs="Times New Roman"/>
            <w:u w:val="single"/>
          </w:rPr>
          <w:t>the condition of which a use case is able to be accomplished</w:t>
        </w:r>
      </w:ins>
    </w:p>
    <w:p w14:paraId="102C8189" w14:textId="2AC3292E" w:rsidR="00E369CD" w:rsidRDefault="00E369CD" w:rsidP="00E369CD">
      <w:pPr>
        <w:rPr>
          <w:ins w:id="774" w:author="Paulson Kimani" w:date="2024-05-19T21:45:00Z" w16du:dateUtc="2024-05-20T04:45:00Z"/>
          <w:rFonts w:ascii="Times New Roman" w:hAnsi="Times New Roman" w:cs="Times New Roman"/>
          <w:u w:val="single"/>
        </w:rPr>
      </w:pPr>
      <w:ins w:id="775" w:author="Paulson Kimani" w:date="2024-05-19T21:44:00Z" w16du:dateUtc="2024-05-20T04:44:00Z">
        <w:r>
          <w:rPr>
            <w:rFonts w:ascii="Times New Roman" w:hAnsi="Times New Roman" w:cs="Times New Roman"/>
            <w:u w:val="single"/>
          </w:rPr>
          <w:t xml:space="preserve">geolocation – </w:t>
        </w:r>
      </w:ins>
      <w:ins w:id="776" w:author="Paulson Kimani" w:date="2024-05-19T21:47:00Z" w16du:dateUtc="2024-05-20T04:47:00Z">
        <w:r w:rsidR="0067789D">
          <w:rPr>
            <w:rFonts w:ascii="Times New Roman" w:hAnsi="Times New Roman" w:cs="Times New Roman"/>
            <w:u w:val="single"/>
          </w:rPr>
          <w:t xml:space="preserve">the location of a </w:t>
        </w:r>
      </w:ins>
      <w:ins w:id="777" w:author="Paulson Kimani" w:date="2024-05-19T21:48:00Z" w16du:dateUtc="2024-05-20T04:48:00Z">
        <w:r w:rsidR="0067789D">
          <w:rPr>
            <w:rFonts w:ascii="Times New Roman" w:hAnsi="Times New Roman" w:cs="Times New Roman"/>
            <w:u w:val="single"/>
          </w:rPr>
          <w:t>place on a map which corresponds to a place on the globe</w:t>
        </w:r>
      </w:ins>
    </w:p>
    <w:p w14:paraId="19BC0CA1" w14:textId="67CAEF62" w:rsidR="00E369CD" w:rsidRDefault="00E369CD" w:rsidP="00E369CD">
      <w:pPr>
        <w:rPr>
          <w:ins w:id="778" w:author="Paulson Kimani" w:date="2024-05-19T21:45:00Z" w16du:dateUtc="2024-05-20T04:45:00Z"/>
          <w:rFonts w:ascii="Times New Roman" w:hAnsi="Times New Roman" w:cs="Times New Roman"/>
          <w:u w:val="single"/>
        </w:rPr>
      </w:pPr>
      <w:ins w:id="779" w:author="Paulson Kimani" w:date="2024-05-19T21:45:00Z" w16du:dateUtc="2024-05-20T04:45:00Z">
        <w:r>
          <w:rPr>
            <w:rFonts w:ascii="Times New Roman" w:hAnsi="Times New Roman" w:cs="Times New Roman"/>
            <w:u w:val="single"/>
          </w:rPr>
          <w:t xml:space="preserve">navigation – </w:t>
        </w:r>
      </w:ins>
      <w:ins w:id="780" w:author="Paulson Kimani" w:date="2024-05-19T21:48:00Z" w16du:dateUtc="2024-05-20T04:48:00Z">
        <w:r w:rsidR="0067789D">
          <w:rPr>
            <w:rFonts w:ascii="Times New Roman" w:hAnsi="Times New Roman" w:cs="Times New Roman"/>
            <w:u w:val="single"/>
          </w:rPr>
          <w:t xml:space="preserve">the ability for </w:t>
        </w:r>
      </w:ins>
      <w:ins w:id="781" w:author="Paulson Kimani" w:date="2024-05-19T21:49:00Z" w16du:dateUtc="2024-05-20T04:49:00Z">
        <w:r w:rsidR="003D02C0">
          <w:rPr>
            <w:rFonts w:ascii="Times New Roman" w:hAnsi="Times New Roman" w:cs="Times New Roman"/>
            <w:u w:val="single"/>
          </w:rPr>
          <w:t>the user to be directe</w:t>
        </w:r>
      </w:ins>
      <w:ins w:id="782" w:author="Paulson Kimani" w:date="2024-05-19T21:50:00Z" w16du:dateUtc="2024-05-20T04:50:00Z">
        <w:r w:rsidR="003D02C0">
          <w:rPr>
            <w:rFonts w:ascii="Times New Roman" w:hAnsi="Times New Roman" w:cs="Times New Roman"/>
            <w:u w:val="single"/>
          </w:rPr>
          <w:t>d by software securely from the location they are to the location they determine</w:t>
        </w:r>
      </w:ins>
    </w:p>
    <w:p w14:paraId="3E65B1C5" w14:textId="7D75E6ED" w:rsidR="00E369CD" w:rsidRDefault="00E369CD" w:rsidP="00E369CD">
      <w:pPr>
        <w:rPr>
          <w:ins w:id="783" w:author="Paulson Kimani" w:date="2024-05-19T21:45:00Z" w16du:dateUtc="2024-05-20T04:45:00Z"/>
          <w:rFonts w:ascii="Times New Roman" w:hAnsi="Times New Roman" w:cs="Times New Roman"/>
          <w:u w:val="single"/>
        </w:rPr>
      </w:pPr>
      <w:ins w:id="784" w:author="Paulson Kimani" w:date="2024-05-19T21:45:00Z" w16du:dateUtc="2024-05-20T04:45:00Z">
        <w:r>
          <w:rPr>
            <w:rFonts w:ascii="Times New Roman" w:hAnsi="Times New Roman" w:cs="Times New Roman"/>
            <w:u w:val="single"/>
          </w:rPr>
          <w:t xml:space="preserve">newsfeed </w:t>
        </w:r>
      </w:ins>
      <w:ins w:id="785" w:author="Paulson Kimani" w:date="2024-05-19T21:50:00Z" w16du:dateUtc="2024-05-20T04:50:00Z">
        <w:r w:rsidR="003D02C0">
          <w:rPr>
            <w:rFonts w:ascii="Times New Roman" w:hAnsi="Times New Roman" w:cs="Times New Roman"/>
            <w:u w:val="single"/>
          </w:rPr>
          <w:t>–</w:t>
        </w:r>
      </w:ins>
      <w:ins w:id="786" w:author="Paulson Kimani" w:date="2024-05-19T21:45:00Z" w16du:dateUtc="2024-05-20T04:45:00Z">
        <w:r>
          <w:rPr>
            <w:rFonts w:ascii="Times New Roman" w:hAnsi="Times New Roman" w:cs="Times New Roman"/>
            <w:u w:val="single"/>
          </w:rPr>
          <w:t xml:space="preserve"> </w:t>
        </w:r>
      </w:ins>
      <w:ins w:id="787" w:author="Paulson Kimani" w:date="2024-05-19T21:50:00Z" w16du:dateUtc="2024-05-20T04:50:00Z">
        <w:r w:rsidR="003D02C0">
          <w:rPr>
            <w:rFonts w:ascii="Times New Roman" w:hAnsi="Times New Roman" w:cs="Times New Roman"/>
            <w:u w:val="single"/>
          </w:rPr>
          <w:t>a page in an application where the user is able to view posts or events that are consecutive</w:t>
        </w:r>
      </w:ins>
    </w:p>
    <w:p w14:paraId="44D40289" w14:textId="634ECC22" w:rsidR="00E369CD" w:rsidRDefault="00E369CD" w:rsidP="00E369CD">
      <w:pPr>
        <w:rPr>
          <w:ins w:id="788" w:author="Paulson Kimani" w:date="2024-05-19T21:44:00Z" w16du:dateUtc="2024-05-20T04:44:00Z"/>
          <w:rFonts w:ascii="Times New Roman" w:hAnsi="Times New Roman" w:cs="Times New Roman"/>
          <w:u w:val="single"/>
        </w:rPr>
      </w:pPr>
      <w:ins w:id="789" w:author="Paulson Kimani" w:date="2024-05-19T21:44:00Z" w16du:dateUtc="2024-05-20T04:44:00Z">
        <w:r>
          <w:rPr>
            <w:rFonts w:ascii="Times New Roman" w:hAnsi="Times New Roman" w:cs="Times New Roman"/>
            <w:u w:val="single"/>
          </w:rPr>
          <w:t xml:space="preserve">photography – </w:t>
        </w:r>
      </w:ins>
      <w:ins w:id="790" w:author="Paulson Kimani" w:date="2024-05-19T21:51:00Z" w16du:dateUtc="2024-05-20T04:51:00Z">
        <w:r w:rsidR="003A1150">
          <w:rPr>
            <w:rFonts w:ascii="Times New Roman" w:hAnsi="Times New Roman" w:cs="Times New Roman"/>
            <w:u w:val="single"/>
          </w:rPr>
          <w:t>a profession where indivi</w:t>
        </w:r>
      </w:ins>
      <w:ins w:id="791" w:author="Paulson Kimani" w:date="2024-05-19T21:52:00Z" w16du:dateUtc="2024-05-20T04:52:00Z">
        <w:r w:rsidR="003A1150">
          <w:rPr>
            <w:rFonts w:ascii="Times New Roman" w:hAnsi="Times New Roman" w:cs="Times New Roman"/>
            <w:u w:val="single"/>
          </w:rPr>
          <w:t>duals use digital or film cameras to photograph according to the contract set by themselves and the client</w:t>
        </w:r>
      </w:ins>
    </w:p>
    <w:p w14:paraId="29F259F2" w14:textId="117F38A9" w:rsidR="00E369CD" w:rsidRDefault="00E369CD" w:rsidP="00E369CD">
      <w:pPr>
        <w:rPr>
          <w:ins w:id="792" w:author="Paulson Kimani" w:date="2024-05-19T21:45:00Z" w16du:dateUtc="2024-05-20T04:45:00Z"/>
          <w:rFonts w:ascii="Times New Roman" w:hAnsi="Times New Roman" w:cs="Times New Roman"/>
          <w:u w:val="single"/>
        </w:rPr>
      </w:pPr>
      <w:ins w:id="793" w:author="Paulson Kimani" w:date="2024-05-19T21:44:00Z" w16du:dateUtc="2024-05-20T04:44:00Z">
        <w:r>
          <w:rPr>
            <w:rFonts w:ascii="Times New Roman" w:hAnsi="Times New Roman" w:cs="Times New Roman"/>
            <w:u w:val="single"/>
          </w:rPr>
          <w:t xml:space="preserve">platform – </w:t>
        </w:r>
      </w:ins>
      <w:ins w:id="794" w:author="Paulson Kimani" w:date="2024-05-19T21:52:00Z" w16du:dateUtc="2024-05-20T04:52:00Z">
        <w:r w:rsidR="008A1FA0">
          <w:rPr>
            <w:rFonts w:ascii="Times New Roman" w:hAnsi="Times New Roman" w:cs="Times New Roman"/>
            <w:u w:val="single"/>
          </w:rPr>
          <w:t xml:space="preserve">the ways the </w:t>
        </w:r>
      </w:ins>
      <w:ins w:id="795" w:author="Paulson Kimani" w:date="2024-05-19T21:53:00Z" w16du:dateUtc="2024-05-20T04:53:00Z">
        <w:r w:rsidR="008A1FA0">
          <w:rPr>
            <w:rFonts w:ascii="Times New Roman" w:hAnsi="Times New Roman" w:cs="Times New Roman"/>
            <w:u w:val="single"/>
          </w:rPr>
          <w:t>application can be accessed, either through web browser, iOS mobile operating system, or Android operating system</w:t>
        </w:r>
      </w:ins>
    </w:p>
    <w:p w14:paraId="64CDE6F2" w14:textId="43E7C80C" w:rsidR="00E369CD" w:rsidRDefault="00E369CD" w:rsidP="00E369CD">
      <w:pPr>
        <w:rPr>
          <w:ins w:id="796" w:author="Paulson Kimani" w:date="2024-05-19T21:45:00Z" w16du:dateUtc="2024-05-20T04:45:00Z"/>
          <w:rFonts w:ascii="Times New Roman" w:hAnsi="Times New Roman" w:cs="Times New Roman"/>
          <w:u w:val="single"/>
        </w:rPr>
      </w:pPr>
      <w:ins w:id="797" w:author="Paulson Kimani" w:date="2024-05-19T21:45:00Z" w16du:dateUtc="2024-05-20T04:45:00Z">
        <w:r>
          <w:rPr>
            <w:rFonts w:ascii="Times New Roman" w:hAnsi="Times New Roman" w:cs="Times New Roman"/>
            <w:u w:val="single"/>
          </w:rPr>
          <w:t xml:space="preserve">project initiation request (PIR) – </w:t>
        </w:r>
      </w:ins>
      <w:ins w:id="798" w:author="Paulson Kimani" w:date="2024-05-19T22:16:00Z" w16du:dateUtc="2024-05-20T05:16:00Z">
        <w:r w:rsidR="007209E3">
          <w:rPr>
            <w:rFonts w:ascii="Times New Roman" w:hAnsi="Times New Roman" w:cs="Times New Roman"/>
            <w:u w:val="single"/>
          </w:rPr>
          <w:t xml:space="preserve">a document whose purpose is to describe the scope </w:t>
        </w:r>
      </w:ins>
      <w:ins w:id="799" w:author="Paulson Kimani" w:date="2024-05-19T22:17:00Z" w16du:dateUtc="2024-05-20T05:17:00Z">
        <w:r w:rsidR="003D464D">
          <w:rPr>
            <w:rFonts w:ascii="Times New Roman" w:hAnsi="Times New Roman" w:cs="Times New Roman"/>
            <w:u w:val="single"/>
          </w:rPr>
          <w:t xml:space="preserve">of a project. </w:t>
        </w:r>
      </w:ins>
    </w:p>
    <w:p w14:paraId="3019A7EE" w14:textId="4624AE60" w:rsidR="005A0E00" w:rsidRDefault="005A0E00" w:rsidP="00790FD2">
      <w:pPr>
        <w:rPr>
          <w:ins w:id="800" w:author="Paulson Kimani" w:date="2024-05-19T21:46:00Z" w16du:dateUtc="2024-05-20T04:46:00Z"/>
          <w:rFonts w:ascii="Times New Roman" w:hAnsi="Times New Roman" w:cs="Times New Roman"/>
          <w:u w:val="single"/>
        </w:rPr>
      </w:pPr>
      <w:ins w:id="801" w:author="Paulson Kimani" w:date="2024-05-19T21:28:00Z" w16du:dateUtc="2024-05-20T04:28:00Z">
        <w:r>
          <w:rPr>
            <w:rFonts w:ascii="Times New Roman" w:hAnsi="Times New Roman" w:cs="Times New Roman"/>
            <w:u w:val="single"/>
          </w:rPr>
          <w:t xml:space="preserve">project – </w:t>
        </w:r>
      </w:ins>
      <w:ins w:id="802" w:author="Paulson Kimani" w:date="2024-05-19T22:17:00Z" w16du:dateUtc="2024-05-20T05:17:00Z">
        <w:r w:rsidR="00584D2F">
          <w:rPr>
            <w:rFonts w:ascii="Times New Roman" w:hAnsi="Times New Roman" w:cs="Times New Roman"/>
            <w:u w:val="single"/>
          </w:rPr>
          <w:t xml:space="preserve">the planning, documentation, and </w:t>
        </w:r>
      </w:ins>
      <w:ins w:id="803" w:author="Paulson Kimani" w:date="2024-05-19T22:19:00Z" w16du:dateUtc="2024-05-20T05:19:00Z">
        <w:r w:rsidR="009B6971">
          <w:rPr>
            <w:rFonts w:ascii="Times New Roman" w:hAnsi="Times New Roman" w:cs="Times New Roman"/>
            <w:u w:val="single"/>
          </w:rPr>
          <w:t>results of</w:t>
        </w:r>
        <w:r w:rsidR="00194160">
          <w:rPr>
            <w:rFonts w:ascii="Times New Roman" w:hAnsi="Times New Roman" w:cs="Times New Roman"/>
            <w:u w:val="single"/>
          </w:rPr>
          <w:t xml:space="preserve"> work on a task or goal</w:t>
        </w:r>
      </w:ins>
    </w:p>
    <w:p w14:paraId="2C5732C8" w14:textId="78A9719E" w:rsidR="00E369CD" w:rsidRDefault="00E369CD" w:rsidP="00790FD2">
      <w:pPr>
        <w:rPr>
          <w:ins w:id="804" w:author="Paulson Kimani" w:date="2024-05-19T21:45:00Z" w16du:dateUtc="2024-05-20T04:45:00Z"/>
          <w:rFonts w:ascii="Times New Roman" w:hAnsi="Times New Roman" w:cs="Times New Roman"/>
          <w:u w:val="single"/>
        </w:rPr>
      </w:pPr>
      <w:ins w:id="805" w:author="Paulson Kimani" w:date="2024-05-19T21:46:00Z" w16du:dateUtc="2024-05-20T04:46:00Z">
        <w:r>
          <w:rPr>
            <w:rFonts w:ascii="Times New Roman" w:hAnsi="Times New Roman" w:cs="Times New Roman"/>
            <w:u w:val="single"/>
          </w:rPr>
          <w:t xml:space="preserve">report </w:t>
        </w:r>
      </w:ins>
      <w:ins w:id="806" w:author="Paulson Kimani" w:date="2024-05-19T22:19:00Z" w16du:dateUtc="2024-05-20T05:19:00Z">
        <w:r w:rsidR="00194160">
          <w:rPr>
            <w:rFonts w:ascii="Times New Roman" w:hAnsi="Times New Roman" w:cs="Times New Roman"/>
            <w:u w:val="single"/>
          </w:rPr>
          <w:t>–</w:t>
        </w:r>
      </w:ins>
      <w:ins w:id="807" w:author="Paulson Kimani" w:date="2024-05-19T21:46:00Z" w16du:dateUtc="2024-05-20T04:46:00Z">
        <w:r>
          <w:rPr>
            <w:rFonts w:ascii="Times New Roman" w:hAnsi="Times New Roman" w:cs="Times New Roman"/>
            <w:u w:val="single"/>
          </w:rPr>
          <w:t xml:space="preserve"> </w:t>
        </w:r>
      </w:ins>
      <w:ins w:id="808" w:author="Paulson Kimani" w:date="2024-05-19T22:19:00Z" w16du:dateUtc="2024-05-20T05:19:00Z">
        <w:r w:rsidR="00194160">
          <w:rPr>
            <w:rFonts w:ascii="Times New Roman" w:hAnsi="Times New Roman" w:cs="Times New Roman"/>
            <w:u w:val="single"/>
          </w:rPr>
          <w:t>written documentation that describes a certain aspect of the project</w:t>
        </w:r>
      </w:ins>
    </w:p>
    <w:p w14:paraId="1EDA5A2B" w14:textId="561460CE" w:rsidR="00E369CD" w:rsidRDefault="00E369CD" w:rsidP="00E369CD">
      <w:pPr>
        <w:rPr>
          <w:ins w:id="809" w:author="Paulson Kimani" w:date="2024-05-19T21:45:00Z" w16du:dateUtc="2024-05-20T04:45:00Z"/>
          <w:rFonts w:ascii="Times New Roman" w:hAnsi="Times New Roman" w:cs="Times New Roman"/>
          <w:u w:val="single"/>
        </w:rPr>
      </w:pPr>
      <w:ins w:id="810" w:author="Paulson Kimani" w:date="2024-05-19T21:45:00Z" w16du:dateUtc="2024-05-20T04:45:00Z">
        <w:r>
          <w:rPr>
            <w:rFonts w:ascii="Times New Roman" w:hAnsi="Times New Roman" w:cs="Times New Roman"/>
            <w:u w:val="single"/>
          </w:rPr>
          <w:t xml:space="preserve">security – </w:t>
        </w:r>
      </w:ins>
      <w:ins w:id="811" w:author="Paulson Kimani" w:date="2024-05-19T22:19:00Z" w16du:dateUtc="2024-05-20T05:19:00Z">
        <w:r w:rsidR="00866233">
          <w:rPr>
            <w:rFonts w:ascii="Times New Roman" w:hAnsi="Times New Roman" w:cs="Times New Roman"/>
            <w:u w:val="single"/>
          </w:rPr>
          <w:t>the means of being</w:t>
        </w:r>
      </w:ins>
      <w:ins w:id="812" w:author="Paulson Kimani" w:date="2024-05-19T22:20:00Z" w16du:dateUtc="2024-05-20T05:20:00Z">
        <w:r w:rsidR="00866233">
          <w:rPr>
            <w:rFonts w:ascii="Times New Roman" w:hAnsi="Times New Roman" w:cs="Times New Roman"/>
            <w:u w:val="single"/>
          </w:rPr>
          <w:t xml:space="preserve"> certain that the information, means of communication, or otherwise technical qualities are </w:t>
        </w:r>
        <w:r w:rsidR="00F765FF">
          <w:rPr>
            <w:rFonts w:ascii="Times New Roman" w:hAnsi="Times New Roman" w:cs="Times New Roman"/>
            <w:u w:val="single"/>
          </w:rPr>
          <w:t>managed to be available to only the neces</w:t>
        </w:r>
      </w:ins>
      <w:ins w:id="813" w:author="Paulson Kimani" w:date="2024-05-19T22:21:00Z" w16du:dateUtc="2024-05-20T05:21:00Z">
        <w:r w:rsidR="00F765FF">
          <w:rPr>
            <w:rFonts w:ascii="Times New Roman" w:hAnsi="Times New Roman" w:cs="Times New Roman"/>
            <w:u w:val="single"/>
          </w:rPr>
          <w:t>sary parties</w:t>
        </w:r>
      </w:ins>
    </w:p>
    <w:p w14:paraId="3112A581" w14:textId="458166CE" w:rsidR="005A0E00" w:rsidRDefault="005A0E00" w:rsidP="00790FD2">
      <w:pPr>
        <w:rPr>
          <w:ins w:id="814" w:author="Paulson Kimani" w:date="2024-05-19T21:45:00Z" w16du:dateUtc="2024-05-20T04:45:00Z"/>
          <w:rFonts w:ascii="Times New Roman" w:hAnsi="Times New Roman" w:cs="Times New Roman"/>
          <w:u w:val="single"/>
        </w:rPr>
      </w:pPr>
      <w:ins w:id="815" w:author="Paulson Kimani" w:date="2024-05-19T21:30:00Z" w16du:dateUtc="2024-05-20T04:30:00Z">
        <w:r>
          <w:rPr>
            <w:rFonts w:ascii="Times New Roman" w:hAnsi="Times New Roman" w:cs="Times New Roman"/>
            <w:u w:val="single"/>
          </w:rPr>
          <w:t xml:space="preserve">social media – </w:t>
        </w:r>
      </w:ins>
      <w:ins w:id="816" w:author="Paulson Kimani" w:date="2024-05-19T22:21:00Z" w16du:dateUtc="2024-05-20T05:21:00Z">
        <w:r w:rsidR="00BE4539">
          <w:rPr>
            <w:rFonts w:ascii="Times New Roman" w:hAnsi="Times New Roman" w:cs="Times New Roman"/>
            <w:u w:val="single"/>
          </w:rPr>
          <w:t>any service or platform that allows users to communicate with their friends</w:t>
        </w:r>
      </w:ins>
    </w:p>
    <w:p w14:paraId="3FAE843D" w14:textId="6A15CDAD" w:rsidR="00E369CD" w:rsidRDefault="00E369CD" w:rsidP="00E369CD">
      <w:pPr>
        <w:rPr>
          <w:ins w:id="817" w:author="Paulson Kimani" w:date="2024-05-19T21:45:00Z" w16du:dateUtc="2024-05-20T04:45:00Z"/>
          <w:rFonts w:ascii="Times New Roman" w:hAnsi="Times New Roman" w:cs="Times New Roman"/>
          <w:u w:val="single"/>
        </w:rPr>
      </w:pPr>
      <w:ins w:id="818" w:author="Paulson Kimani" w:date="2024-05-19T21:45:00Z" w16du:dateUtc="2024-05-20T04:45:00Z">
        <w:r>
          <w:rPr>
            <w:rFonts w:ascii="Times New Roman" w:hAnsi="Times New Roman" w:cs="Times New Roman"/>
            <w:u w:val="single"/>
          </w:rPr>
          <w:t xml:space="preserve">specifications – </w:t>
        </w:r>
      </w:ins>
      <w:ins w:id="819" w:author="Paulson Kimani" w:date="2024-05-19T22:23:00Z" w16du:dateUtc="2024-05-20T05:23:00Z">
        <w:r w:rsidR="00232343">
          <w:rPr>
            <w:rFonts w:ascii="Times New Roman" w:hAnsi="Times New Roman" w:cs="Times New Roman"/>
            <w:u w:val="single"/>
          </w:rPr>
          <w:t>the details of the way a specific product is implemented</w:t>
        </w:r>
      </w:ins>
    </w:p>
    <w:p w14:paraId="734EEAE4" w14:textId="172B5722" w:rsidR="0049347E" w:rsidRDefault="0049347E" w:rsidP="00790FD2">
      <w:pPr>
        <w:rPr>
          <w:ins w:id="820" w:author="Paulson Kimani" w:date="2024-05-19T21:43:00Z" w16du:dateUtc="2024-05-20T04:43:00Z"/>
          <w:rFonts w:ascii="Times New Roman" w:hAnsi="Times New Roman" w:cs="Times New Roman"/>
          <w:u w:val="single"/>
        </w:rPr>
      </w:pPr>
      <w:ins w:id="821" w:author="Paulson Kimani" w:date="2024-05-19T21:43:00Z" w16du:dateUtc="2024-05-20T04:43:00Z">
        <w:r>
          <w:rPr>
            <w:rFonts w:ascii="Times New Roman" w:hAnsi="Times New Roman" w:cs="Times New Roman"/>
            <w:u w:val="single"/>
          </w:rPr>
          <w:t xml:space="preserve">stakeholder – </w:t>
        </w:r>
      </w:ins>
      <w:ins w:id="822" w:author="Paulson Kimani" w:date="2024-05-19T22:24:00Z" w16du:dateUtc="2024-05-20T05:24:00Z">
        <w:r w:rsidR="00913C95">
          <w:rPr>
            <w:rFonts w:ascii="Times New Roman" w:hAnsi="Times New Roman" w:cs="Times New Roman"/>
            <w:u w:val="single"/>
          </w:rPr>
          <w:t>anybody who is involved or has investment in a process or project</w:t>
        </w:r>
      </w:ins>
    </w:p>
    <w:p w14:paraId="4CF6707E" w14:textId="7F071D99" w:rsidR="00790FD2" w:rsidRDefault="00790FD2" w:rsidP="00790FD2">
      <w:pPr>
        <w:rPr>
          <w:ins w:id="823" w:author="Paulson Kimani" w:date="2024-05-19T21:41:00Z" w16du:dateUtc="2024-05-20T04:41:00Z"/>
          <w:rFonts w:ascii="Times New Roman" w:hAnsi="Times New Roman" w:cs="Times New Roman"/>
          <w:u w:val="single"/>
        </w:rPr>
      </w:pPr>
      <w:ins w:id="824" w:author="Paulson Kimani" w:date="2024-05-19T21:27:00Z" w16du:dateUtc="2024-05-20T04:27:00Z">
        <w:r>
          <w:rPr>
            <w:rFonts w:ascii="Times New Roman" w:hAnsi="Times New Roman" w:cs="Times New Roman"/>
            <w:u w:val="single"/>
          </w:rPr>
          <w:br w:type="page"/>
        </w:r>
      </w:ins>
    </w:p>
    <w:p w14:paraId="4A20F452" w14:textId="77777777" w:rsidR="003C2316" w:rsidRPr="003C2316" w:rsidRDefault="003C2316" w:rsidP="003C2316">
      <w:pPr>
        <w:rPr>
          <w:ins w:id="825" w:author="Paulson Kimani" w:date="2024-05-19T21:41:00Z" w16du:dateUtc="2024-05-20T04:41:00Z"/>
          <w:rFonts w:ascii="Times New Roman" w:hAnsi="Times New Roman" w:cs="Times New Roman"/>
          <w:rPrChange w:id="826" w:author="Paulson Kimani" w:date="2024-05-19T21:41:00Z" w16du:dateUtc="2024-05-20T04:41:00Z">
            <w:rPr>
              <w:ins w:id="827" w:author="Paulson Kimani" w:date="2024-05-19T21:41:00Z" w16du:dateUtc="2024-05-20T04:41:00Z"/>
              <w:rFonts w:ascii="Times New Roman" w:hAnsi="Times New Roman" w:cs="Times New Roman"/>
              <w:u w:val="single"/>
            </w:rPr>
          </w:rPrChange>
        </w:rPr>
      </w:pPr>
    </w:p>
    <w:p w14:paraId="42EF37FD" w14:textId="77777777" w:rsidR="003C2316" w:rsidRPr="003C2316" w:rsidRDefault="003C2316" w:rsidP="003C2316">
      <w:pPr>
        <w:rPr>
          <w:ins w:id="828" w:author="Paulson Kimani" w:date="2024-05-19T21:41:00Z" w16du:dateUtc="2024-05-20T04:41:00Z"/>
          <w:rFonts w:ascii="Times New Roman" w:hAnsi="Times New Roman" w:cs="Times New Roman"/>
          <w:rPrChange w:id="829" w:author="Paulson Kimani" w:date="2024-05-19T21:41:00Z" w16du:dateUtc="2024-05-20T04:41:00Z">
            <w:rPr>
              <w:ins w:id="830" w:author="Paulson Kimani" w:date="2024-05-19T21:41:00Z" w16du:dateUtc="2024-05-20T04:41:00Z"/>
              <w:rFonts w:ascii="Times New Roman" w:hAnsi="Times New Roman" w:cs="Times New Roman"/>
              <w:u w:val="single"/>
            </w:rPr>
          </w:rPrChange>
        </w:rPr>
      </w:pPr>
    </w:p>
    <w:p w14:paraId="2D61F79D" w14:textId="77777777" w:rsidR="003C2316" w:rsidRPr="003C2316" w:rsidRDefault="003C2316" w:rsidP="003C2316">
      <w:pPr>
        <w:rPr>
          <w:ins w:id="831" w:author="Paulson Kimani" w:date="2024-05-19T21:41:00Z" w16du:dateUtc="2024-05-20T04:41:00Z"/>
          <w:rFonts w:ascii="Times New Roman" w:hAnsi="Times New Roman" w:cs="Times New Roman"/>
          <w:rPrChange w:id="832" w:author="Paulson Kimani" w:date="2024-05-19T21:41:00Z" w16du:dateUtc="2024-05-20T04:41:00Z">
            <w:rPr>
              <w:ins w:id="833" w:author="Paulson Kimani" w:date="2024-05-19T21:41:00Z" w16du:dateUtc="2024-05-20T04:41:00Z"/>
              <w:rFonts w:ascii="Times New Roman" w:hAnsi="Times New Roman" w:cs="Times New Roman"/>
              <w:u w:val="single"/>
            </w:rPr>
          </w:rPrChange>
        </w:rPr>
      </w:pPr>
    </w:p>
    <w:p w14:paraId="1AE2BDF3" w14:textId="77777777" w:rsidR="003C2316" w:rsidRPr="003C2316" w:rsidRDefault="003C2316" w:rsidP="003C2316">
      <w:pPr>
        <w:rPr>
          <w:ins w:id="834" w:author="Paulson Kimani" w:date="2024-05-19T21:27:00Z" w16du:dateUtc="2024-05-20T04:27:00Z"/>
          <w:rFonts w:ascii="Times New Roman" w:hAnsi="Times New Roman" w:cs="Times New Roman"/>
          <w:rPrChange w:id="835" w:author="Paulson Kimani" w:date="2024-05-19T21:41:00Z" w16du:dateUtc="2024-05-20T04:41:00Z">
            <w:rPr>
              <w:ins w:id="836" w:author="Paulson Kimani" w:date="2024-05-19T21:27:00Z" w16du:dateUtc="2024-05-20T04:27:00Z"/>
              <w:rFonts w:ascii="Times New Roman" w:hAnsi="Times New Roman" w:cs="Times New Roman"/>
              <w:u w:val="single"/>
            </w:rPr>
          </w:rPrChange>
        </w:rPr>
      </w:pPr>
    </w:p>
    <w:p w14:paraId="0BBD94D2" w14:textId="08D776D5" w:rsidR="006950CD" w:rsidRDefault="00230717" w:rsidP="00CD35FB">
      <w:pPr>
        <w:jc w:val="center"/>
        <w:rPr>
          <w:rFonts w:ascii="Times New Roman" w:hAnsi="Times New Roman" w:cs="Times New Roman"/>
          <w:u w:val="single"/>
        </w:rPr>
      </w:pPr>
      <w:r w:rsidRPr="00CD35FB">
        <w:rPr>
          <w:rFonts w:ascii="Times New Roman" w:hAnsi="Times New Roman" w:cs="Times New Roman"/>
          <w:u w:val="single"/>
        </w:rPr>
        <w:t>Bibliography</w:t>
      </w:r>
    </w:p>
    <w:p w14:paraId="5E607F0F" w14:textId="77777777" w:rsidR="004D4680" w:rsidRPr="00CD35FB" w:rsidRDefault="004D4680" w:rsidP="00CD35FB">
      <w:pPr>
        <w:jc w:val="center"/>
        <w:rPr>
          <w:rFonts w:ascii="Times New Roman" w:hAnsi="Times New Roman" w:cs="Times New Roman"/>
          <w:u w:val="single"/>
        </w:rPr>
      </w:pPr>
    </w:p>
    <w:p w14:paraId="2FC90D49" w14:textId="0AE06DAD" w:rsidR="00230717" w:rsidRDefault="009A281D">
      <w:pPr>
        <w:rPr>
          <w:rFonts w:ascii="Times New Roman" w:hAnsi="Times New Roman" w:cs="Times New Roman"/>
        </w:rPr>
      </w:pPr>
      <w:r>
        <w:rPr>
          <w:rFonts w:ascii="Times New Roman" w:hAnsi="Times New Roman" w:cs="Times New Roman"/>
        </w:rPr>
        <w:t>Cameron, Andy.</w:t>
      </w:r>
      <w:r w:rsidR="00504858">
        <w:rPr>
          <w:rFonts w:ascii="Times New Roman" w:hAnsi="Times New Roman" w:cs="Times New Roman"/>
        </w:rPr>
        <w:t xml:space="preserve"> </w:t>
      </w:r>
      <w:r w:rsidR="00594DCF">
        <w:rPr>
          <w:rFonts w:ascii="Times New Roman" w:hAnsi="Times New Roman" w:cs="Times New Roman"/>
        </w:rPr>
        <w:t xml:space="preserve">Systems Design 3150. </w:t>
      </w:r>
      <w:r w:rsidR="00504858">
        <w:rPr>
          <w:rFonts w:ascii="Times New Roman" w:hAnsi="Times New Roman" w:cs="Times New Roman"/>
        </w:rPr>
        <w:t>2025.</w:t>
      </w:r>
    </w:p>
    <w:p w14:paraId="526BF8E5" w14:textId="52C2CC8E" w:rsidR="009A281D" w:rsidRPr="001476F2" w:rsidRDefault="009A281D">
      <w:pPr>
        <w:rPr>
          <w:rFonts w:ascii="Times New Roman" w:hAnsi="Times New Roman" w:cs="Times New Roman"/>
        </w:rPr>
      </w:pPr>
      <w:r>
        <w:rPr>
          <w:rFonts w:ascii="Times New Roman" w:hAnsi="Times New Roman" w:cs="Times New Roman"/>
        </w:rPr>
        <w:t>Larman, Craig. Applying UML and Patterns.</w:t>
      </w:r>
      <w:r w:rsidR="00304F18">
        <w:rPr>
          <w:rFonts w:ascii="Times New Roman" w:hAnsi="Times New Roman" w:cs="Times New Roman"/>
        </w:rPr>
        <w:t xml:space="preserve"> 2005.</w:t>
      </w:r>
    </w:p>
    <w:sectPr w:rsidR="009A281D" w:rsidRPr="001476F2" w:rsidSect="008E3E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8AA2D" w14:textId="77777777" w:rsidR="001233B0" w:rsidRDefault="001233B0" w:rsidP="0063778A">
      <w:pPr>
        <w:spacing w:after="0" w:line="240" w:lineRule="auto"/>
      </w:pPr>
      <w:r>
        <w:separator/>
      </w:r>
    </w:p>
  </w:endnote>
  <w:endnote w:type="continuationSeparator" w:id="0">
    <w:p w14:paraId="20A2CD14" w14:textId="77777777" w:rsidR="001233B0" w:rsidRDefault="001233B0" w:rsidP="00637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B2449" w14:textId="77777777" w:rsidR="001233B0" w:rsidRDefault="001233B0" w:rsidP="0063778A">
      <w:pPr>
        <w:spacing w:after="0" w:line="240" w:lineRule="auto"/>
      </w:pPr>
      <w:r>
        <w:separator/>
      </w:r>
    </w:p>
  </w:footnote>
  <w:footnote w:type="continuationSeparator" w:id="0">
    <w:p w14:paraId="24A8463E" w14:textId="77777777" w:rsidR="001233B0" w:rsidRDefault="001233B0" w:rsidP="00637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689673371"/>
      <w:docPartObj>
        <w:docPartGallery w:val="Page Numbers (Top of Page)"/>
        <w:docPartUnique/>
      </w:docPartObj>
    </w:sdtPr>
    <w:sdtEndPr>
      <w:rPr>
        <w:noProof/>
      </w:rPr>
    </w:sdtEndPr>
    <w:sdtContent>
      <w:p w14:paraId="00CAFF2D" w14:textId="79D724A0" w:rsidR="0063778A" w:rsidRPr="0063778A" w:rsidRDefault="0063778A">
        <w:pPr>
          <w:pStyle w:val="Header"/>
          <w:jc w:val="right"/>
          <w:rPr>
            <w:rFonts w:ascii="Times New Roman" w:hAnsi="Times New Roman" w:cs="Times New Roman"/>
          </w:rPr>
        </w:pPr>
        <w:r w:rsidRPr="0063778A">
          <w:rPr>
            <w:rFonts w:ascii="Times New Roman" w:hAnsi="Times New Roman" w:cs="Times New Roman"/>
          </w:rPr>
          <w:fldChar w:fldCharType="begin"/>
        </w:r>
        <w:r w:rsidRPr="0063778A">
          <w:rPr>
            <w:rFonts w:ascii="Times New Roman" w:hAnsi="Times New Roman" w:cs="Times New Roman"/>
          </w:rPr>
          <w:instrText xml:space="preserve"> PAGE   \* MERGEFORMAT </w:instrText>
        </w:r>
        <w:r w:rsidRPr="0063778A">
          <w:rPr>
            <w:rFonts w:ascii="Times New Roman" w:hAnsi="Times New Roman" w:cs="Times New Roman"/>
          </w:rPr>
          <w:fldChar w:fldCharType="separate"/>
        </w:r>
        <w:r w:rsidRPr="0063778A">
          <w:rPr>
            <w:rFonts w:ascii="Times New Roman" w:hAnsi="Times New Roman" w:cs="Times New Roman"/>
            <w:noProof/>
          </w:rPr>
          <w:t>2</w:t>
        </w:r>
        <w:r w:rsidRPr="0063778A">
          <w:rPr>
            <w:rFonts w:ascii="Times New Roman" w:hAnsi="Times New Roman" w:cs="Times New Roman"/>
            <w:noProof/>
          </w:rPr>
          <w:fldChar w:fldCharType="end"/>
        </w:r>
      </w:p>
    </w:sdtContent>
  </w:sdt>
  <w:p w14:paraId="629612E8" w14:textId="77777777" w:rsidR="0063778A" w:rsidRPr="0063778A" w:rsidRDefault="0063778A">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759E"/>
    <w:multiLevelType w:val="hybridMultilevel"/>
    <w:tmpl w:val="E86E4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35047"/>
    <w:multiLevelType w:val="hybridMultilevel"/>
    <w:tmpl w:val="D680A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1564C"/>
    <w:multiLevelType w:val="hybridMultilevel"/>
    <w:tmpl w:val="4FDC0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D5BDF"/>
    <w:multiLevelType w:val="hybridMultilevel"/>
    <w:tmpl w:val="815A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74A78"/>
    <w:multiLevelType w:val="hybridMultilevel"/>
    <w:tmpl w:val="5A04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F4BA8"/>
    <w:multiLevelType w:val="hybridMultilevel"/>
    <w:tmpl w:val="77BE5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22298"/>
    <w:multiLevelType w:val="hybridMultilevel"/>
    <w:tmpl w:val="9B046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756328"/>
    <w:multiLevelType w:val="hybridMultilevel"/>
    <w:tmpl w:val="9404D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E75B8"/>
    <w:multiLevelType w:val="hybridMultilevel"/>
    <w:tmpl w:val="A0A69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977C2"/>
    <w:multiLevelType w:val="multilevel"/>
    <w:tmpl w:val="457AEAD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5A964B0"/>
    <w:multiLevelType w:val="hybridMultilevel"/>
    <w:tmpl w:val="042A0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0F0A18"/>
    <w:multiLevelType w:val="hybridMultilevel"/>
    <w:tmpl w:val="3C06344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982615E"/>
    <w:multiLevelType w:val="hybridMultilevel"/>
    <w:tmpl w:val="52D08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E3E68"/>
    <w:multiLevelType w:val="hybridMultilevel"/>
    <w:tmpl w:val="2BACC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7D1BF4"/>
    <w:multiLevelType w:val="hybridMultilevel"/>
    <w:tmpl w:val="D1D80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16981"/>
    <w:multiLevelType w:val="hybridMultilevel"/>
    <w:tmpl w:val="B3CC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C1771"/>
    <w:multiLevelType w:val="hybridMultilevel"/>
    <w:tmpl w:val="F2A4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A80BA2"/>
    <w:multiLevelType w:val="hybridMultilevel"/>
    <w:tmpl w:val="B476A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767098"/>
    <w:multiLevelType w:val="hybridMultilevel"/>
    <w:tmpl w:val="4FDC0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9FD14A5"/>
    <w:multiLevelType w:val="hybridMultilevel"/>
    <w:tmpl w:val="C644A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1902DA"/>
    <w:multiLevelType w:val="hybridMultilevel"/>
    <w:tmpl w:val="53CAC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B805CC"/>
    <w:multiLevelType w:val="hybridMultilevel"/>
    <w:tmpl w:val="0D745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4A53551"/>
    <w:multiLevelType w:val="hybridMultilevel"/>
    <w:tmpl w:val="52DC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04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92038921">
    <w:abstractNumId w:val="23"/>
  </w:num>
  <w:num w:numId="2" w16cid:durableId="430974452">
    <w:abstractNumId w:val="5"/>
  </w:num>
  <w:num w:numId="3" w16cid:durableId="1544439445">
    <w:abstractNumId w:val="9"/>
  </w:num>
  <w:num w:numId="4" w16cid:durableId="1555240261">
    <w:abstractNumId w:val="11"/>
  </w:num>
  <w:num w:numId="5" w16cid:durableId="867524244">
    <w:abstractNumId w:val="3"/>
  </w:num>
  <w:num w:numId="6" w16cid:durableId="203636606">
    <w:abstractNumId w:val="22"/>
  </w:num>
  <w:num w:numId="7" w16cid:durableId="365562798">
    <w:abstractNumId w:val="16"/>
  </w:num>
  <w:num w:numId="8" w16cid:durableId="552087375">
    <w:abstractNumId w:val="7"/>
  </w:num>
  <w:num w:numId="9" w16cid:durableId="591282932">
    <w:abstractNumId w:val="15"/>
  </w:num>
  <w:num w:numId="10" w16cid:durableId="2020886082">
    <w:abstractNumId w:val="4"/>
  </w:num>
  <w:num w:numId="11" w16cid:durableId="1285697978">
    <w:abstractNumId w:val="21"/>
  </w:num>
  <w:num w:numId="12" w16cid:durableId="380134770">
    <w:abstractNumId w:val="6"/>
  </w:num>
  <w:num w:numId="13" w16cid:durableId="141046287">
    <w:abstractNumId w:val="10"/>
  </w:num>
  <w:num w:numId="14" w16cid:durableId="957225139">
    <w:abstractNumId w:val="8"/>
  </w:num>
  <w:num w:numId="15" w16cid:durableId="960526866">
    <w:abstractNumId w:val="17"/>
  </w:num>
  <w:num w:numId="16" w16cid:durableId="912812945">
    <w:abstractNumId w:val="2"/>
  </w:num>
  <w:num w:numId="17" w16cid:durableId="1097167047">
    <w:abstractNumId w:val="18"/>
  </w:num>
  <w:num w:numId="18" w16cid:durableId="1521893153">
    <w:abstractNumId w:val="13"/>
  </w:num>
  <w:num w:numId="19" w16cid:durableId="425004974">
    <w:abstractNumId w:val="20"/>
  </w:num>
  <w:num w:numId="20" w16cid:durableId="1133787265">
    <w:abstractNumId w:val="19"/>
  </w:num>
  <w:num w:numId="21" w16cid:durableId="2070882941">
    <w:abstractNumId w:val="12"/>
  </w:num>
  <w:num w:numId="22" w16cid:durableId="699360074">
    <w:abstractNumId w:val="14"/>
  </w:num>
  <w:num w:numId="23" w16cid:durableId="2099472467">
    <w:abstractNumId w:val="0"/>
  </w:num>
  <w:num w:numId="24" w16cid:durableId="18017276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ulson Kimani">
    <w15:presenceInfo w15:providerId="Windows Live" w15:userId="3dcddb2c97de20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4F"/>
    <w:rsid w:val="00024391"/>
    <w:rsid w:val="00047E6E"/>
    <w:rsid w:val="000503BD"/>
    <w:rsid w:val="0006158C"/>
    <w:rsid w:val="00066846"/>
    <w:rsid w:val="00077729"/>
    <w:rsid w:val="00096C04"/>
    <w:rsid w:val="000A49A6"/>
    <w:rsid w:val="000B3ED0"/>
    <w:rsid w:val="000C7DD5"/>
    <w:rsid w:val="000D574F"/>
    <w:rsid w:val="000F110F"/>
    <w:rsid w:val="001041D6"/>
    <w:rsid w:val="0010510C"/>
    <w:rsid w:val="00107A94"/>
    <w:rsid w:val="00117271"/>
    <w:rsid w:val="001233B0"/>
    <w:rsid w:val="0013223D"/>
    <w:rsid w:val="00132709"/>
    <w:rsid w:val="00132832"/>
    <w:rsid w:val="0013701B"/>
    <w:rsid w:val="001476F2"/>
    <w:rsid w:val="001565F5"/>
    <w:rsid w:val="00164D0C"/>
    <w:rsid w:val="00167426"/>
    <w:rsid w:val="001738CC"/>
    <w:rsid w:val="001812B0"/>
    <w:rsid w:val="00194160"/>
    <w:rsid w:val="00195728"/>
    <w:rsid w:val="00196B64"/>
    <w:rsid w:val="001A0906"/>
    <w:rsid w:val="001A2E1D"/>
    <w:rsid w:val="001B2D3C"/>
    <w:rsid w:val="001C1C24"/>
    <w:rsid w:val="001C510C"/>
    <w:rsid w:val="001C5D6A"/>
    <w:rsid w:val="001D499D"/>
    <w:rsid w:val="001D62EC"/>
    <w:rsid w:val="001E6FF7"/>
    <w:rsid w:val="00230717"/>
    <w:rsid w:val="00232343"/>
    <w:rsid w:val="0025144E"/>
    <w:rsid w:val="0025325D"/>
    <w:rsid w:val="002920F4"/>
    <w:rsid w:val="002A31D4"/>
    <w:rsid w:val="002C40A9"/>
    <w:rsid w:val="002E0987"/>
    <w:rsid w:val="002E4A95"/>
    <w:rsid w:val="002F1C6B"/>
    <w:rsid w:val="002F2280"/>
    <w:rsid w:val="00304F18"/>
    <w:rsid w:val="00352F74"/>
    <w:rsid w:val="003663A9"/>
    <w:rsid w:val="0036697B"/>
    <w:rsid w:val="00367D3F"/>
    <w:rsid w:val="00393567"/>
    <w:rsid w:val="00395C6D"/>
    <w:rsid w:val="003967BF"/>
    <w:rsid w:val="003A1150"/>
    <w:rsid w:val="003B683F"/>
    <w:rsid w:val="003C2316"/>
    <w:rsid w:val="003C2EFA"/>
    <w:rsid w:val="003D02C0"/>
    <w:rsid w:val="003D0DC5"/>
    <w:rsid w:val="003D28FF"/>
    <w:rsid w:val="003D464D"/>
    <w:rsid w:val="003E7978"/>
    <w:rsid w:val="003F0C06"/>
    <w:rsid w:val="003F4F9D"/>
    <w:rsid w:val="003F558D"/>
    <w:rsid w:val="00404B25"/>
    <w:rsid w:val="00407FE9"/>
    <w:rsid w:val="00424C1F"/>
    <w:rsid w:val="00440C4B"/>
    <w:rsid w:val="004431D4"/>
    <w:rsid w:val="00452048"/>
    <w:rsid w:val="00456A89"/>
    <w:rsid w:val="004716FF"/>
    <w:rsid w:val="00475072"/>
    <w:rsid w:val="00477DF9"/>
    <w:rsid w:val="00480F6A"/>
    <w:rsid w:val="004911FB"/>
    <w:rsid w:val="0049347E"/>
    <w:rsid w:val="004B6694"/>
    <w:rsid w:val="004C2E80"/>
    <w:rsid w:val="004C38D2"/>
    <w:rsid w:val="004D3DF0"/>
    <w:rsid w:val="004D4680"/>
    <w:rsid w:val="004E3961"/>
    <w:rsid w:val="004E64D0"/>
    <w:rsid w:val="00504858"/>
    <w:rsid w:val="00530E1B"/>
    <w:rsid w:val="00533536"/>
    <w:rsid w:val="0054243B"/>
    <w:rsid w:val="005426CF"/>
    <w:rsid w:val="005430DA"/>
    <w:rsid w:val="00557FBC"/>
    <w:rsid w:val="00564775"/>
    <w:rsid w:val="005737A0"/>
    <w:rsid w:val="00575A93"/>
    <w:rsid w:val="005800F5"/>
    <w:rsid w:val="00584D2F"/>
    <w:rsid w:val="00584EF8"/>
    <w:rsid w:val="00585DBC"/>
    <w:rsid w:val="00594DCF"/>
    <w:rsid w:val="005950AC"/>
    <w:rsid w:val="005A0E00"/>
    <w:rsid w:val="005B0719"/>
    <w:rsid w:val="005B087A"/>
    <w:rsid w:val="005B2FA5"/>
    <w:rsid w:val="005C64C7"/>
    <w:rsid w:val="005D3E3B"/>
    <w:rsid w:val="005D77D2"/>
    <w:rsid w:val="005F4257"/>
    <w:rsid w:val="005F6C85"/>
    <w:rsid w:val="00600853"/>
    <w:rsid w:val="00602A07"/>
    <w:rsid w:val="0063778A"/>
    <w:rsid w:val="0065414B"/>
    <w:rsid w:val="00654CAD"/>
    <w:rsid w:val="00666504"/>
    <w:rsid w:val="00666DD8"/>
    <w:rsid w:val="0067789D"/>
    <w:rsid w:val="00682B8F"/>
    <w:rsid w:val="00683A70"/>
    <w:rsid w:val="006950CD"/>
    <w:rsid w:val="006A7A5A"/>
    <w:rsid w:val="006B4565"/>
    <w:rsid w:val="006B7336"/>
    <w:rsid w:val="006D2001"/>
    <w:rsid w:val="006E13EF"/>
    <w:rsid w:val="006F7861"/>
    <w:rsid w:val="007209E3"/>
    <w:rsid w:val="00720B49"/>
    <w:rsid w:val="00733569"/>
    <w:rsid w:val="00741192"/>
    <w:rsid w:val="00743C22"/>
    <w:rsid w:val="00751F28"/>
    <w:rsid w:val="007558AC"/>
    <w:rsid w:val="00776817"/>
    <w:rsid w:val="00780E2B"/>
    <w:rsid w:val="00784C4A"/>
    <w:rsid w:val="00790FD2"/>
    <w:rsid w:val="00794254"/>
    <w:rsid w:val="007A4838"/>
    <w:rsid w:val="007A69BE"/>
    <w:rsid w:val="007B1DD1"/>
    <w:rsid w:val="007B7349"/>
    <w:rsid w:val="007C1BFF"/>
    <w:rsid w:val="007F327C"/>
    <w:rsid w:val="00802E90"/>
    <w:rsid w:val="00807117"/>
    <w:rsid w:val="00824CEB"/>
    <w:rsid w:val="00831371"/>
    <w:rsid w:val="00836075"/>
    <w:rsid w:val="00844FAA"/>
    <w:rsid w:val="008501C8"/>
    <w:rsid w:val="00866233"/>
    <w:rsid w:val="0089259A"/>
    <w:rsid w:val="00892A2D"/>
    <w:rsid w:val="008A1FA0"/>
    <w:rsid w:val="008B1048"/>
    <w:rsid w:val="008B14BA"/>
    <w:rsid w:val="008B6889"/>
    <w:rsid w:val="008C4357"/>
    <w:rsid w:val="008D28C5"/>
    <w:rsid w:val="008D3EE2"/>
    <w:rsid w:val="008E3EA5"/>
    <w:rsid w:val="008E6A0A"/>
    <w:rsid w:val="008E71F0"/>
    <w:rsid w:val="00913C95"/>
    <w:rsid w:val="0093148A"/>
    <w:rsid w:val="009327A9"/>
    <w:rsid w:val="009332BE"/>
    <w:rsid w:val="00937AAF"/>
    <w:rsid w:val="00942F1F"/>
    <w:rsid w:val="00951F58"/>
    <w:rsid w:val="00964621"/>
    <w:rsid w:val="00976D3D"/>
    <w:rsid w:val="009812BA"/>
    <w:rsid w:val="00986519"/>
    <w:rsid w:val="00987135"/>
    <w:rsid w:val="009956AA"/>
    <w:rsid w:val="0099799D"/>
    <w:rsid w:val="009A281D"/>
    <w:rsid w:val="009B6971"/>
    <w:rsid w:val="009C76D3"/>
    <w:rsid w:val="009D0B6F"/>
    <w:rsid w:val="009E3552"/>
    <w:rsid w:val="009F538F"/>
    <w:rsid w:val="00A17D41"/>
    <w:rsid w:val="00A229CA"/>
    <w:rsid w:val="00A23894"/>
    <w:rsid w:val="00A2724D"/>
    <w:rsid w:val="00A27802"/>
    <w:rsid w:val="00A30DD0"/>
    <w:rsid w:val="00A323CB"/>
    <w:rsid w:val="00A445EC"/>
    <w:rsid w:val="00A547DF"/>
    <w:rsid w:val="00A828BA"/>
    <w:rsid w:val="00A83521"/>
    <w:rsid w:val="00A919B9"/>
    <w:rsid w:val="00AA5E8F"/>
    <w:rsid w:val="00AC5C57"/>
    <w:rsid w:val="00AF3DAB"/>
    <w:rsid w:val="00AF40FA"/>
    <w:rsid w:val="00B11AF7"/>
    <w:rsid w:val="00B21322"/>
    <w:rsid w:val="00B50365"/>
    <w:rsid w:val="00B52010"/>
    <w:rsid w:val="00B56B78"/>
    <w:rsid w:val="00B707CE"/>
    <w:rsid w:val="00B764B7"/>
    <w:rsid w:val="00BA23EC"/>
    <w:rsid w:val="00BB4D0E"/>
    <w:rsid w:val="00BB5648"/>
    <w:rsid w:val="00BB6F2B"/>
    <w:rsid w:val="00BC2676"/>
    <w:rsid w:val="00BC5182"/>
    <w:rsid w:val="00BD1D50"/>
    <w:rsid w:val="00BD41D4"/>
    <w:rsid w:val="00BE4539"/>
    <w:rsid w:val="00C10212"/>
    <w:rsid w:val="00C1134E"/>
    <w:rsid w:val="00C17AC7"/>
    <w:rsid w:val="00C30F89"/>
    <w:rsid w:val="00C43BFA"/>
    <w:rsid w:val="00C854AF"/>
    <w:rsid w:val="00CA21ED"/>
    <w:rsid w:val="00CC5328"/>
    <w:rsid w:val="00CD06EA"/>
    <w:rsid w:val="00CD35FB"/>
    <w:rsid w:val="00CD4FA2"/>
    <w:rsid w:val="00CF16BA"/>
    <w:rsid w:val="00D01872"/>
    <w:rsid w:val="00D20DE1"/>
    <w:rsid w:val="00D229AC"/>
    <w:rsid w:val="00D81FC8"/>
    <w:rsid w:val="00D92B1B"/>
    <w:rsid w:val="00DD0F87"/>
    <w:rsid w:val="00DD624A"/>
    <w:rsid w:val="00DE1856"/>
    <w:rsid w:val="00DE2E8E"/>
    <w:rsid w:val="00E000F4"/>
    <w:rsid w:val="00E00D20"/>
    <w:rsid w:val="00E06AC6"/>
    <w:rsid w:val="00E13AB2"/>
    <w:rsid w:val="00E14265"/>
    <w:rsid w:val="00E14ECC"/>
    <w:rsid w:val="00E369CD"/>
    <w:rsid w:val="00E43878"/>
    <w:rsid w:val="00E52AEC"/>
    <w:rsid w:val="00E634D5"/>
    <w:rsid w:val="00E71F7C"/>
    <w:rsid w:val="00E845F0"/>
    <w:rsid w:val="00E94FDA"/>
    <w:rsid w:val="00EA1705"/>
    <w:rsid w:val="00EC4AA4"/>
    <w:rsid w:val="00ED03CC"/>
    <w:rsid w:val="00EE1976"/>
    <w:rsid w:val="00EE405B"/>
    <w:rsid w:val="00F032D2"/>
    <w:rsid w:val="00F11194"/>
    <w:rsid w:val="00F11EAE"/>
    <w:rsid w:val="00F42470"/>
    <w:rsid w:val="00F457E7"/>
    <w:rsid w:val="00F4749D"/>
    <w:rsid w:val="00F52203"/>
    <w:rsid w:val="00F765FF"/>
    <w:rsid w:val="00F85E5E"/>
    <w:rsid w:val="00FC3685"/>
    <w:rsid w:val="00FE1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D468B"/>
  <w15:chartTrackingRefBased/>
  <w15:docId w15:val="{7DB521FD-7945-433D-9DEF-01E2A9C4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49"/>
  </w:style>
  <w:style w:type="paragraph" w:styleId="Heading1">
    <w:name w:val="heading 1"/>
    <w:basedOn w:val="Normal"/>
    <w:next w:val="Normal"/>
    <w:link w:val="Heading1Char"/>
    <w:uiPriority w:val="9"/>
    <w:qFormat/>
    <w:rsid w:val="001812B0"/>
    <w:pPr>
      <w:keepNext/>
      <w:keepLines/>
      <w:spacing w:before="360" w:after="80"/>
      <w:outlineLvl w:val="0"/>
      <w:pPrChange w:id="0" w:author="Paulson Kimani" w:date="2024-06-03T21:02:00Z">
        <w:pPr>
          <w:keepNext/>
          <w:keepLines/>
          <w:spacing w:before="360" w:after="80" w:line="278" w:lineRule="auto"/>
          <w:outlineLvl w:val="0"/>
        </w:pPr>
      </w:pPrChange>
    </w:pPr>
    <w:rPr>
      <w:rFonts w:ascii="Times New Roman" w:eastAsiaTheme="majorEastAsia" w:hAnsi="Times New Roman" w:cstheme="majorBidi"/>
      <w:b/>
      <w:szCs w:val="40"/>
      <w:rPrChange w:id="0" w:author="Paulson Kimani" w:date="2024-06-03T21:02:00Z">
        <w:rPr>
          <w:rFonts w:eastAsiaTheme="majorEastAsia" w:cstheme="majorBidi"/>
          <w:kern w:val="2"/>
          <w:sz w:val="24"/>
          <w:szCs w:val="40"/>
          <w:lang w:val="en-US" w:eastAsia="en-US" w:bidi="ar-SA"/>
          <w14:ligatures w14:val="standardContextual"/>
        </w:rPr>
      </w:rPrChange>
    </w:rPr>
  </w:style>
  <w:style w:type="paragraph" w:styleId="Heading2">
    <w:name w:val="heading 2"/>
    <w:basedOn w:val="Normal"/>
    <w:next w:val="Normal"/>
    <w:link w:val="Heading2Char"/>
    <w:uiPriority w:val="9"/>
    <w:unhideWhenUsed/>
    <w:qFormat/>
    <w:rsid w:val="001812B0"/>
    <w:pPr>
      <w:keepNext/>
      <w:keepLines/>
      <w:spacing w:before="160" w:after="80"/>
      <w:outlineLvl w:val="1"/>
      <w:pPrChange w:id="1" w:author="Paulson Kimani" w:date="2024-06-03T21:01:00Z">
        <w:pPr>
          <w:keepNext/>
          <w:keepLines/>
          <w:spacing w:before="160" w:after="80" w:line="278" w:lineRule="auto"/>
          <w:outlineLvl w:val="1"/>
        </w:pPr>
      </w:pPrChange>
    </w:pPr>
    <w:rPr>
      <w:rFonts w:ascii="Times New Roman" w:eastAsiaTheme="majorEastAsia" w:hAnsi="Times New Roman" w:cstheme="majorBidi"/>
      <w:b/>
      <w:szCs w:val="32"/>
      <w:rPrChange w:id="1" w:author="Paulson Kimani" w:date="2024-06-03T21:01:00Z">
        <w:rPr>
          <w:rFonts w:eastAsiaTheme="majorEastAsia" w:cstheme="majorBidi"/>
          <w:kern w:val="2"/>
          <w:sz w:val="24"/>
          <w:szCs w:val="32"/>
          <w:lang w:val="en-US" w:eastAsia="en-US" w:bidi="ar-SA"/>
          <w14:ligatures w14:val="standardContextual"/>
        </w:rPr>
      </w:rPrChange>
    </w:rPr>
  </w:style>
  <w:style w:type="paragraph" w:styleId="Heading3">
    <w:name w:val="heading 3"/>
    <w:basedOn w:val="Normal"/>
    <w:next w:val="Normal"/>
    <w:link w:val="Heading3Char"/>
    <w:uiPriority w:val="9"/>
    <w:semiHidden/>
    <w:unhideWhenUsed/>
    <w:qFormat/>
    <w:rsid w:val="000D5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2B0"/>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1812B0"/>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0D5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74F"/>
    <w:rPr>
      <w:rFonts w:eastAsiaTheme="majorEastAsia" w:cstheme="majorBidi"/>
      <w:color w:val="272727" w:themeColor="text1" w:themeTint="D8"/>
    </w:rPr>
  </w:style>
  <w:style w:type="paragraph" w:styleId="Title">
    <w:name w:val="Title"/>
    <w:basedOn w:val="Normal"/>
    <w:next w:val="Normal"/>
    <w:link w:val="TitleChar"/>
    <w:uiPriority w:val="10"/>
    <w:qFormat/>
    <w:rsid w:val="000D5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74F"/>
    <w:pPr>
      <w:spacing w:before="160"/>
      <w:jc w:val="center"/>
    </w:pPr>
    <w:rPr>
      <w:i/>
      <w:iCs/>
      <w:color w:val="404040" w:themeColor="text1" w:themeTint="BF"/>
    </w:rPr>
  </w:style>
  <w:style w:type="character" w:customStyle="1" w:styleId="QuoteChar">
    <w:name w:val="Quote Char"/>
    <w:basedOn w:val="DefaultParagraphFont"/>
    <w:link w:val="Quote"/>
    <w:uiPriority w:val="29"/>
    <w:rsid w:val="000D574F"/>
    <w:rPr>
      <w:i/>
      <w:iCs/>
      <w:color w:val="404040" w:themeColor="text1" w:themeTint="BF"/>
    </w:rPr>
  </w:style>
  <w:style w:type="paragraph" w:styleId="ListParagraph">
    <w:name w:val="List Paragraph"/>
    <w:basedOn w:val="Normal"/>
    <w:uiPriority w:val="34"/>
    <w:qFormat/>
    <w:rsid w:val="000D574F"/>
    <w:pPr>
      <w:ind w:left="720"/>
      <w:contextualSpacing/>
    </w:pPr>
  </w:style>
  <w:style w:type="character" w:styleId="IntenseEmphasis">
    <w:name w:val="Intense Emphasis"/>
    <w:basedOn w:val="DefaultParagraphFont"/>
    <w:uiPriority w:val="21"/>
    <w:qFormat/>
    <w:rsid w:val="000D574F"/>
    <w:rPr>
      <w:i/>
      <w:iCs/>
      <w:color w:val="0F4761" w:themeColor="accent1" w:themeShade="BF"/>
    </w:rPr>
  </w:style>
  <w:style w:type="paragraph" w:styleId="IntenseQuote">
    <w:name w:val="Intense Quote"/>
    <w:basedOn w:val="Normal"/>
    <w:next w:val="Normal"/>
    <w:link w:val="IntenseQuoteChar"/>
    <w:uiPriority w:val="30"/>
    <w:qFormat/>
    <w:rsid w:val="000D5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74F"/>
    <w:rPr>
      <w:i/>
      <w:iCs/>
      <w:color w:val="0F4761" w:themeColor="accent1" w:themeShade="BF"/>
    </w:rPr>
  </w:style>
  <w:style w:type="character" w:styleId="IntenseReference">
    <w:name w:val="Intense Reference"/>
    <w:basedOn w:val="DefaultParagraphFont"/>
    <w:uiPriority w:val="32"/>
    <w:qFormat/>
    <w:rsid w:val="000D574F"/>
    <w:rPr>
      <w:b/>
      <w:bCs/>
      <w:smallCaps/>
      <w:color w:val="0F4761" w:themeColor="accent1" w:themeShade="BF"/>
      <w:spacing w:val="5"/>
    </w:rPr>
  </w:style>
  <w:style w:type="paragraph" w:styleId="Header">
    <w:name w:val="header"/>
    <w:basedOn w:val="Normal"/>
    <w:link w:val="HeaderChar"/>
    <w:uiPriority w:val="99"/>
    <w:unhideWhenUsed/>
    <w:rsid w:val="00637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78A"/>
  </w:style>
  <w:style w:type="paragraph" w:styleId="Footer">
    <w:name w:val="footer"/>
    <w:basedOn w:val="Normal"/>
    <w:link w:val="FooterChar"/>
    <w:uiPriority w:val="99"/>
    <w:unhideWhenUsed/>
    <w:rsid w:val="00637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78A"/>
  </w:style>
  <w:style w:type="paragraph" w:styleId="Revision">
    <w:name w:val="Revision"/>
    <w:hidden/>
    <w:uiPriority w:val="99"/>
    <w:semiHidden/>
    <w:rsid w:val="00682B8F"/>
    <w:pPr>
      <w:spacing w:after="0" w:line="240" w:lineRule="auto"/>
    </w:pPr>
  </w:style>
  <w:style w:type="paragraph" w:styleId="TOCHeading">
    <w:name w:val="TOC Heading"/>
    <w:basedOn w:val="Heading1"/>
    <w:next w:val="Normal"/>
    <w:uiPriority w:val="39"/>
    <w:unhideWhenUsed/>
    <w:qFormat/>
    <w:rsid w:val="007B1DD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B1DD1"/>
    <w:pPr>
      <w:spacing w:after="100"/>
    </w:pPr>
  </w:style>
  <w:style w:type="character" w:styleId="Hyperlink">
    <w:name w:val="Hyperlink"/>
    <w:basedOn w:val="DefaultParagraphFont"/>
    <w:uiPriority w:val="99"/>
    <w:unhideWhenUsed/>
    <w:rsid w:val="007B1DD1"/>
    <w:rPr>
      <w:color w:val="467886" w:themeColor="hyperlink"/>
      <w:u w:val="single"/>
    </w:rPr>
  </w:style>
  <w:style w:type="paragraph" w:styleId="TOC2">
    <w:name w:val="toc 2"/>
    <w:basedOn w:val="Normal"/>
    <w:next w:val="Normal"/>
    <w:autoRedefine/>
    <w:uiPriority w:val="39"/>
    <w:unhideWhenUsed/>
    <w:rsid w:val="00EC4A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526D8-5189-4483-87A1-A149FBAEE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27</Pages>
  <Words>5498</Words>
  <Characters>29692</Characters>
  <Application>Microsoft Office Word</Application>
  <DocSecurity>0</DocSecurity>
  <Lines>761</Lines>
  <Paragraphs>475</Paragraphs>
  <ScaleCrop>false</ScaleCrop>
  <Company/>
  <LinksUpToDate>false</LinksUpToDate>
  <CharactersWithSpaces>34715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Paulson Kimani</dc:creator>
  <cp:keywords/>
  <dc:description/>
  <cp:lastModifiedBy>Paulson Kimani</cp:lastModifiedBy>
  <cp:revision>267</cp:revision>
  <dcterms:created xsi:type="dcterms:W3CDTF">2024-05-06T04:57:00Z</dcterms:created>
  <dcterms:modified xsi:type="dcterms:W3CDTF">2024-06-04T04:03:00Z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ecc06c0f-dd37-4bf1-b251-e83b74b55eb6</vt:lpwstr>
  </property>
</Properties>
</file>